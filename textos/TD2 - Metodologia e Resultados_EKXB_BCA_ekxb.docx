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74" w:rsidRDefault="00497074" w:rsidP="00497074">
      <w:pPr>
        <w:pStyle w:val="PargrafodaLista"/>
        <w:ind w:left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b/>
          <w:bCs/>
          <w:color w:val="4F81BD"/>
          <w:sz w:val="24"/>
          <w:szCs w:val="24"/>
        </w:rPr>
        <w:t xml:space="preserve">Reunião IBGE – </w:t>
      </w:r>
      <w:r>
        <w:rPr>
          <w:rFonts w:ascii="Times New Roman" w:hAnsi="Times New Roman"/>
          <w:color w:val="4F81BD"/>
          <w:sz w:val="24"/>
          <w:szCs w:val="24"/>
        </w:rPr>
        <w:t>Anotações/Comentários Rebeca:</w:t>
      </w:r>
    </w:p>
    <w:p w:rsidR="00497074" w:rsidRDefault="00497074" w:rsidP="00497074">
      <w:pPr>
        <w:pStyle w:val="PargrafodaLista"/>
        <w:ind w:left="0"/>
        <w:jc w:val="both"/>
        <w:rPr>
          <w:rFonts w:ascii="Times New Roman" w:hAnsi="Times New Roman"/>
          <w:color w:val="4F81BD"/>
          <w:sz w:val="24"/>
          <w:szCs w:val="24"/>
        </w:rPr>
      </w:pPr>
    </w:p>
    <w:p w:rsidR="00497074" w:rsidRDefault="00497074" w:rsidP="00497074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O deflator do PIB pode ser escrito como uma média harmônica dos componentes do PIB;</w:t>
      </w:r>
    </w:p>
    <w:p w:rsidR="00497074" w:rsidRDefault="00497074" w:rsidP="00497074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Deflator da absorção interna: ao utilizar ele para calcular os GC é que surge o efeito relativo;</w:t>
      </w:r>
    </w:p>
    <w:p w:rsidR="00497074" w:rsidRDefault="00497074" w:rsidP="00497074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 xml:space="preserve">Rebeca: PIB anual em volume: pode ser admitido como um índice de volume de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Laspeyres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, mas não é 100% de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Laspeyres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. O PIB trimestral é um índice de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Laspeyres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 mais puro;</w:t>
      </w:r>
    </w:p>
    <w:p w:rsidR="00497074" w:rsidRPr="001127DA" w:rsidRDefault="00497074" w:rsidP="00497074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color w:val="4F81BD"/>
          <w:sz w:val="24"/>
          <w:szCs w:val="24"/>
          <w:highlight w:val="yellow"/>
        </w:rPr>
      </w:pPr>
      <w:r w:rsidRPr="001127DA">
        <w:rPr>
          <w:rFonts w:ascii="Times New Roman" w:hAnsi="Times New Roman"/>
          <w:color w:val="4F81BD"/>
          <w:sz w:val="24"/>
          <w:szCs w:val="24"/>
          <w:highlight w:val="yellow"/>
        </w:rPr>
        <w:t xml:space="preserve">Rebeca: a diferença dos deflatores das contas trimestrais antes da divulgação das contas nacionais é normal. O que não podemos comparar são os </w:t>
      </w:r>
      <w:proofErr w:type="spellStart"/>
      <w:r w:rsidRPr="001127DA">
        <w:rPr>
          <w:rFonts w:ascii="Times New Roman" w:hAnsi="Times New Roman"/>
          <w:color w:val="4F81BD"/>
          <w:sz w:val="24"/>
          <w:szCs w:val="24"/>
          <w:highlight w:val="yellow"/>
        </w:rPr>
        <w:t>PIBs</w:t>
      </w:r>
      <w:proofErr w:type="spellEnd"/>
      <w:r w:rsidRPr="001127DA">
        <w:rPr>
          <w:rFonts w:ascii="Times New Roman" w:hAnsi="Times New Roman"/>
          <w:color w:val="4F81BD"/>
          <w:sz w:val="24"/>
          <w:szCs w:val="24"/>
          <w:highlight w:val="yellow"/>
        </w:rPr>
        <w:t xml:space="preserve"> trimestrais muito antigos (antes de 2010?), pois houve mudança de base e revisão metodológica (antes de 2013?);</w:t>
      </w:r>
    </w:p>
    <w:p w:rsidR="00497074" w:rsidRPr="001127DA" w:rsidRDefault="00497074" w:rsidP="00497074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color w:val="4F81BD"/>
          <w:sz w:val="24"/>
          <w:szCs w:val="24"/>
          <w:highlight w:val="green"/>
        </w:rPr>
      </w:pPr>
      <w:r w:rsidRPr="001127DA">
        <w:rPr>
          <w:rFonts w:ascii="Times New Roman" w:hAnsi="Times New Roman"/>
          <w:color w:val="4F81BD"/>
          <w:sz w:val="24"/>
          <w:szCs w:val="24"/>
          <w:highlight w:val="green"/>
        </w:rPr>
        <w:t>Rebeca: Serviços tem um peso maior nas importações (por isso usar os índices da Funcex pode dar uma diferença grande);</w:t>
      </w:r>
    </w:p>
    <w:p w:rsidR="00497074" w:rsidRDefault="00497074" w:rsidP="00497074">
      <w:pPr>
        <w:pStyle w:val="PargrafodaLista"/>
        <w:numPr>
          <w:ilvl w:val="0"/>
          <w:numId w:val="3"/>
        </w:numPr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 xml:space="preserve">Índice de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Paasche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 é sempre uma média harmônica -&gt; é isso que estamos fazendo ao calcular o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Pa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 a partir do deflator do PIB.</w:t>
      </w:r>
    </w:p>
    <w:p w:rsidR="0022589C" w:rsidRPr="0022589C" w:rsidRDefault="0022589C" w:rsidP="0022589C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89C">
        <w:rPr>
          <w:rFonts w:ascii="Times New Roman" w:hAnsi="Times New Roman" w:cs="Times New Roman"/>
          <w:b/>
          <w:sz w:val="28"/>
          <w:szCs w:val="28"/>
        </w:rPr>
        <w:t xml:space="preserve">Variações na renda </w:t>
      </w:r>
      <w:proofErr w:type="gramStart"/>
      <w:r w:rsidRPr="0022589C">
        <w:rPr>
          <w:rFonts w:ascii="Times New Roman" w:hAnsi="Times New Roman" w:cs="Times New Roman"/>
          <w:b/>
          <w:sz w:val="28"/>
          <w:szCs w:val="28"/>
        </w:rPr>
        <w:t>real não captadas</w:t>
      </w:r>
      <w:proofErr w:type="gramEnd"/>
      <w:r w:rsidRPr="0022589C">
        <w:rPr>
          <w:rFonts w:ascii="Times New Roman" w:hAnsi="Times New Roman" w:cs="Times New Roman"/>
          <w:b/>
          <w:sz w:val="28"/>
          <w:szCs w:val="28"/>
        </w:rPr>
        <w:t xml:space="preserve"> pelo PIB:</w:t>
      </w:r>
      <w:r>
        <w:rPr>
          <w:rFonts w:ascii="Times New Roman" w:hAnsi="Times New Roman" w:cs="Times New Roman"/>
          <w:b/>
          <w:sz w:val="28"/>
          <w:szCs w:val="28"/>
        </w:rPr>
        <w:t xml:space="preserve"> decomposição em</w:t>
      </w:r>
      <w:r w:rsidRPr="0022589C">
        <w:rPr>
          <w:rFonts w:ascii="Times New Roman" w:hAnsi="Times New Roman" w:cs="Times New Roman"/>
          <w:b/>
          <w:sz w:val="28"/>
          <w:szCs w:val="28"/>
        </w:rPr>
        <w:t xml:space="preserve"> efeito termos de troca e efeito preços relativos entre comerciáveis e não comerciáveis – Brasil, 19</w:t>
      </w:r>
      <w:r>
        <w:rPr>
          <w:rFonts w:ascii="Times New Roman" w:hAnsi="Times New Roman" w:cs="Times New Roman"/>
          <w:b/>
          <w:sz w:val="28"/>
          <w:szCs w:val="28"/>
        </w:rPr>
        <w:t>48</w:t>
      </w:r>
      <w:r w:rsidRPr="0022589C">
        <w:rPr>
          <w:rFonts w:ascii="Times New Roman" w:hAnsi="Times New Roman" w:cs="Times New Roman"/>
          <w:b/>
          <w:sz w:val="28"/>
          <w:szCs w:val="28"/>
        </w:rPr>
        <w:t>-2016</w:t>
      </w:r>
    </w:p>
    <w:p w:rsidR="00497074" w:rsidRDefault="00497074" w:rsidP="00A93533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589C" w:rsidRDefault="0022589C" w:rsidP="00A93533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22589C" w:rsidRDefault="0022589C" w:rsidP="0022589C">
      <w:pPr>
        <w:pStyle w:val="PargrafodaLista"/>
        <w:spacing w:before="120" w:after="12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533" w:rsidRPr="00CA4609" w:rsidRDefault="00A93533" w:rsidP="00A93533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609">
        <w:rPr>
          <w:rFonts w:ascii="Times New Roman" w:hAnsi="Times New Roman" w:cs="Times New Roman"/>
          <w:b/>
          <w:sz w:val="28"/>
          <w:szCs w:val="28"/>
        </w:rPr>
        <w:t>Metodologia</w:t>
      </w:r>
    </w:p>
    <w:p w:rsidR="00A93533" w:rsidRPr="00CA4609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533" w:rsidRPr="00CA4609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Como mencionado, neste Texto para Discussão calculam-se os ganhos de comércio</w:t>
      </w:r>
      <w:r w:rsidR="004307A9" w:rsidRPr="00CA4609">
        <w:rPr>
          <w:rFonts w:ascii="Times New Roman" w:hAnsi="Times New Roman" w:cs="Times New Roman"/>
          <w:sz w:val="24"/>
          <w:szCs w:val="24"/>
        </w:rPr>
        <w:t xml:space="preserve"> anuais</w:t>
      </w:r>
      <w:r w:rsidRPr="00CA4609">
        <w:rPr>
          <w:rFonts w:ascii="Times New Roman" w:hAnsi="Times New Roman" w:cs="Times New Roman"/>
          <w:sz w:val="24"/>
          <w:szCs w:val="24"/>
        </w:rPr>
        <w:t xml:space="preserve"> para o Brasil entre 1948 e 2016 a partir das Contas Nacionais </w:t>
      </w:r>
      <w:r w:rsidR="004307A9" w:rsidRPr="00CA4609">
        <w:rPr>
          <w:rFonts w:ascii="Times New Roman" w:hAnsi="Times New Roman" w:cs="Times New Roman"/>
          <w:sz w:val="24"/>
          <w:szCs w:val="24"/>
        </w:rPr>
        <w:t xml:space="preserve">e </w:t>
      </w:r>
      <w:r w:rsidRPr="00CA4609">
        <w:rPr>
          <w:rFonts w:ascii="Times New Roman" w:hAnsi="Times New Roman" w:cs="Times New Roman"/>
          <w:sz w:val="24"/>
          <w:szCs w:val="24"/>
        </w:rPr>
        <w:t xml:space="preserve">através da soma de dois efeitos: efeito termos de troca e efeito preços relativos. </w:t>
      </w:r>
    </w:p>
    <w:p w:rsidR="00A93533" w:rsidRPr="00CA4609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Assim como em Bastos e Ferreira (2016), a extensão dos cálculos para o período anterior a 1990 esbarra na ausência de elementos necessários ao cálculo nas Contas Nacionais. Desta maneira, é necessário substituir algu</w:t>
      </w:r>
      <w:r w:rsidR="00B823B4" w:rsidRPr="00CA4609">
        <w:rPr>
          <w:rFonts w:ascii="Times New Roman" w:hAnsi="Times New Roman" w:cs="Times New Roman"/>
          <w:sz w:val="24"/>
          <w:szCs w:val="24"/>
        </w:rPr>
        <w:t>mas</w:t>
      </w:r>
      <w:r w:rsidR="007D2E88" w:rsidRPr="00CA4609">
        <w:rPr>
          <w:rFonts w:ascii="Times New Roman" w:hAnsi="Times New Roman" w:cs="Times New Roman"/>
          <w:sz w:val="24"/>
          <w:szCs w:val="24"/>
        </w:rPr>
        <w:t xml:space="preserve"> </w:t>
      </w:r>
      <w:r w:rsidR="00B823B4" w:rsidRPr="00CA4609">
        <w:rPr>
          <w:rFonts w:ascii="Times New Roman" w:hAnsi="Times New Roman" w:cs="Times New Roman"/>
          <w:sz w:val="24"/>
          <w:szCs w:val="24"/>
        </w:rPr>
        <w:t>variáveis por “proxies”</w:t>
      </w:r>
      <w:r w:rsidRPr="00CA4609">
        <w:rPr>
          <w:rFonts w:ascii="Times New Roman" w:hAnsi="Times New Roman" w:cs="Times New Roman"/>
          <w:sz w:val="24"/>
          <w:szCs w:val="24"/>
        </w:rPr>
        <w:t xml:space="preserve"> para possibilitar o cálculo dos ganhos de comércio entre 1948 e 1990 e</w:t>
      </w:r>
      <w:r w:rsidR="00B823B4" w:rsidRPr="00CA4609">
        <w:rPr>
          <w:rFonts w:ascii="Times New Roman" w:hAnsi="Times New Roman" w:cs="Times New Roman"/>
          <w:sz w:val="24"/>
          <w:szCs w:val="24"/>
        </w:rPr>
        <w:t>,</w:t>
      </w:r>
      <w:r w:rsidRPr="00CA4609">
        <w:rPr>
          <w:rFonts w:ascii="Times New Roman" w:hAnsi="Times New Roman" w:cs="Times New Roman"/>
          <w:sz w:val="24"/>
          <w:szCs w:val="24"/>
        </w:rPr>
        <w:t xml:space="preserve"> como </w:t>
      </w:r>
      <w:r w:rsidR="00B823B4" w:rsidRPr="00CA4609">
        <w:rPr>
          <w:rFonts w:ascii="Times New Roman" w:hAnsi="Times New Roman" w:cs="Times New Roman"/>
          <w:sz w:val="24"/>
          <w:szCs w:val="24"/>
        </w:rPr>
        <w:t>os procedimentos</w:t>
      </w:r>
      <w:r w:rsidRPr="00CA4609">
        <w:rPr>
          <w:rFonts w:ascii="Times New Roman" w:hAnsi="Times New Roman" w:cs="Times New Roman"/>
          <w:sz w:val="24"/>
          <w:szCs w:val="24"/>
        </w:rPr>
        <w:t xml:space="preserve"> neste trabalho difere</w:t>
      </w:r>
      <w:r w:rsidR="00B823B4" w:rsidRPr="00CA4609">
        <w:rPr>
          <w:rFonts w:ascii="Times New Roman" w:hAnsi="Times New Roman" w:cs="Times New Roman"/>
          <w:sz w:val="24"/>
          <w:szCs w:val="24"/>
        </w:rPr>
        <w:t>m,</w:t>
      </w:r>
      <w:r w:rsidRPr="00CA4609">
        <w:rPr>
          <w:rFonts w:ascii="Times New Roman" w:hAnsi="Times New Roman" w:cs="Times New Roman"/>
          <w:sz w:val="24"/>
          <w:szCs w:val="24"/>
        </w:rPr>
        <w:t xml:space="preserve"> em parte</w:t>
      </w:r>
      <w:r w:rsidR="00B823B4" w:rsidRPr="00CA4609">
        <w:rPr>
          <w:rFonts w:ascii="Times New Roman" w:hAnsi="Times New Roman" w:cs="Times New Roman"/>
          <w:sz w:val="24"/>
          <w:szCs w:val="24"/>
        </w:rPr>
        <w:t>,</w:t>
      </w:r>
      <w:r w:rsidRPr="00CA4609">
        <w:rPr>
          <w:rFonts w:ascii="Times New Roman" w:hAnsi="Times New Roman" w:cs="Times New Roman"/>
          <w:sz w:val="24"/>
          <w:szCs w:val="24"/>
        </w:rPr>
        <w:t xml:space="preserve"> d</w:t>
      </w:r>
      <w:r w:rsidR="00B823B4" w:rsidRPr="00CA4609">
        <w:rPr>
          <w:rFonts w:ascii="Times New Roman" w:hAnsi="Times New Roman" w:cs="Times New Roman"/>
          <w:sz w:val="24"/>
          <w:szCs w:val="24"/>
        </w:rPr>
        <w:t>os</w:t>
      </w:r>
      <w:r w:rsidRPr="00CA4609">
        <w:rPr>
          <w:rFonts w:ascii="Times New Roman" w:hAnsi="Times New Roman" w:cs="Times New Roman"/>
          <w:sz w:val="24"/>
          <w:szCs w:val="24"/>
        </w:rPr>
        <w:t xml:space="preserve"> adotad</w:t>
      </w:r>
      <w:r w:rsidR="00B823B4" w:rsidRPr="00CA4609">
        <w:rPr>
          <w:rFonts w:ascii="Times New Roman" w:hAnsi="Times New Roman" w:cs="Times New Roman"/>
          <w:sz w:val="24"/>
          <w:szCs w:val="24"/>
        </w:rPr>
        <w:t>os</w:t>
      </w:r>
      <w:r w:rsidRPr="00CA4609">
        <w:rPr>
          <w:rFonts w:ascii="Times New Roman" w:hAnsi="Times New Roman" w:cs="Times New Roman"/>
          <w:sz w:val="24"/>
          <w:szCs w:val="24"/>
        </w:rPr>
        <w:t xml:space="preserve"> em Bastos e Ferreira (2016), optou-se por dividir a </w:t>
      </w:r>
      <w:r w:rsidRPr="00CA46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exposição da metodologia </w:t>
      </w:r>
      <w:r w:rsidRPr="00CA4609">
        <w:rPr>
          <w:rFonts w:ascii="Times New Roman" w:hAnsi="Times New Roman" w:cs="Times New Roman"/>
          <w:sz w:val="24"/>
          <w:szCs w:val="24"/>
        </w:rPr>
        <w:t>entre os dois períodos para quais os ganhos de comércio são calculados</w:t>
      </w:r>
      <w:r w:rsidR="007D2E88" w:rsidRPr="00CA4609">
        <w:rPr>
          <w:rFonts w:ascii="Times New Roman" w:hAnsi="Times New Roman" w:cs="Times New Roman"/>
          <w:sz w:val="24"/>
          <w:szCs w:val="24"/>
        </w:rPr>
        <w:t xml:space="preserve"> – 1948-1990 e 1991-2016 – </w:t>
      </w:r>
      <w:r w:rsidRPr="00CA4609">
        <w:rPr>
          <w:rFonts w:ascii="Times New Roman" w:hAnsi="Times New Roman" w:cs="Times New Roman"/>
          <w:sz w:val="24"/>
          <w:szCs w:val="24"/>
        </w:rPr>
        <w:t xml:space="preserve">além de uma subseção que aborda a metodologia de cálculo que decompõe os ganhos de comércio </w:t>
      </w:r>
      <w:r w:rsidR="00B823B4" w:rsidRPr="00CA4609">
        <w:rPr>
          <w:rFonts w:ascii="Times New Roman" w:hAnsi="Times New Roman" w:cs="Times New Roman"/>
          <w:sz w:val="24"/>
          <w:szCs w:val="24"/>
        </w:rPr>
        <w:t>nos</w:t>
      </w:r>
      <w:r w:rsidRPr="00CA4609">
        <w:rPr>
          <w:rFonts w:ascii="Times New Roman" w:hAnsi="Times New Roman" w:cs="Times New Roman"/>
          <w:sz w:val="24"/>
          <w:szCs w:val="24"/>
        </w:rPr>
        <w:t xml:space="preserve"> dois efeitos</w:t>
      </w:r>
      <w:r w:rsidR="00B823B4" w:rsidRPr="00CA4609">
        <w:rPr>
          <w:rFonts w:ascii="Times New Roman" w:hAnsi="Times New Roman" w:cs="Times New Roman"/>
          <w:sz w:val="24"/>
          <w:szCs w:val="24"/>
        </w:rPr>
        <w:t xml:space="preserve"> mencionados</w:t>
      </w:r>
      <w:r w:rsidRPr="00CA4609">
        <w:rPr>
          <w:rFonts w:ascii="Times New Roman" w:hAnsi="Times New Roman" w:cs="Times New Roman"/>
          <w:sz w:val="24"/>
          <w:szCs w:val="24"/>
        </w:rPr>
        <w:t>.</w:t>
      </w:r>
    </w:p>
    <w:p w:rsidR="00A93533" w:rsidRPr="00CA4609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3533" w:rsidRPr="00CA4609" w:rsidRDefault="0022589C" w:rsidP="00A93533">
      <w:pPr>
        <w:pStyle w:val="PargrafodaLista"/>
        <w:numPr>
          <w:ilvl w:val="1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A93533" w:rsidRPr="00CA4609">
        <w:rPr>
          <w:rFonts w:ascii="Times New Roman" w:hAnsi="Times New Roman" w:cs="Times New Roman"/>
          <w:b/>
          <w:sz w:val="28"/>
          <w:szCs w:val="28"/>
        </w:rPr>
        <w:t>Decomposição dos ganhos de comércio entre o efeito termos de troca e o efeito preços relativos entre comerciáveis e não comerciáveis</w:t>
      </w:r>
      <w:r w:rsidR="00B823B4" w:rsidRPr="00CA4609">
        <w:rPr>
          <w:rStyle w:val="Refdenotaderodap"/>
          <w:rFonts w:ascii="Times New Roman" w:hAnsi="Times New Roman" w:cs="Times New Roman"/>
          <w:b/>
          <w:sz w:val="28"/>
          <w:szCs w:val="28"/>
        </w:rPr>
        <w:footnoteReference w:id="1"/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CA4609">
        <w:rPr>
          <w:rFonts w:ascii="Times New Roman" w:hAnsi="Times New Roman"/>
          <w:sz w:val="24"/>
          <w:szCs w:val="24"/>
        </w:rPr>
        <w:t>A decomposição dos ganhos de comércio entre o efeito termos de troca e o efeito preços relativos entre comerciáveis e não comerciáveis se faz presente na literatura através dos trabalhos de Kohli (2004, 2006, 2007, 2008) e de Reisndorf (2009). Os cálculos realizados nest</w:t>
      </w:r>
      <w:r w:rsidR="00B823B4" w:rsidRPr="00CA4609">
        <w:rPr>
          <w:rFonts w:ascii="Times New Roman" w:hAnsi="Times New Roman"/>
          <w:sz w:val="24"/>
          <w:szCs w:val="24"/>
        </w:rPr>
        <w:t>e</w:t>
      </w:r>
      <w:r w:rsidRPr="00CA4609">
        <w:rPr>
          <w:rFonts w:ascii="Times New Roman" w:hAnsi="Times New Roman"/>
          <w:sz w:val="24"/>
          <w:szCs w:val="24"/>
        </w:rPr>
        <w:t xml:space="preserve"> </w:t>
      </w:r>
      <w:r w:rsidR="00B823B4" w:rsidRPr="00CA4609">
        <w:rPr>
          <w:rFonts w:ascii="Times New Roman" w:hAnsi="Times New Roman"/>
          <w:sz w:val="24"/>
          <w:szCs w:val="24"/>
        </w:rPr>
        <w:t>trabalho</w:t>
      </w:r>
      <w:r w:rsidRPr="00CA4609">
        <w:rPr>
          <w:rFonts w:ascii="Times New Roman" w:hAnsi="Times New Roman"/>
          <w:sz w:val="24"/>
          <w:szCs w:val="24"/>
        </w:rPr>
        <w:t xml:space="preserve"> utilizam-se das metodologias desses autores.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Kohli (2008) define e calcula um índice de ganhos de comércio (</w:t>
      </w:r>
      <w:r w:rsidRPr="00CA4609">
        <w:rPr>
          <w:rFonts w:ascii="Times New Roman" w:hAnsi="Times New Roman" w:cs="Times New Roman"/>
          <w:i/>
          <w:sz w:val="24"/>
          <w:szCs w:val="24"/>
        </w:rPr>
        <w:t xml:space="preserve">Trading </w:t>
      </w:r>
      <w:proofErr w:type="spellStart"/>
      <w:r w:rsidRPr="00CA4609">
        <w:rPr>
          <w:rFonts w:ascii="Times New Roman" w:hAnsi="Times New Roman" w:cs="Times New Roman"/>
          <w:i/>
          <w:sz w:val="24"/>
          <w:szCs w:val="24"/>
        </w:rPr>
        <w:t>Gains</w:t>
      </w:r>
      <w:proofErr w:type="spellEnd"/>
      <w:r w:rsidRPr="00CA4609">
        <w:rPr>
          <w:rFonts w:ascii="Times New Roman" w:hAnsi="Times New Roman" w:cs="Times New Roman"/>
          <w:i/>
          <w:sz w:val="24"/>
          <w:szCs w:val="24"/>
        </w:rPr>
        <w:t xml:space="preserve"> Index)</w:t>
      </w:r>
      <w:r w:rsidRPr="00CA4609">
        <w:rPr>
          <w:rFonts w:ascii="Times New Roman" w:hAnsi="Times New Roman" w:cs="Times New Roman"/>
          <w:sz w:val="24"/>
          <w:szCs w:val="24"/>
        </w:rPr>
        <w:t xml:space="preserve"> para a economia americana, no período entre 1970 e 2005, composto pelos efeitos termos de troca e preços relativos. O autor utiliza índices de volume e de preços de Törnqvist (1936). O índice de preços de Törnqvist é a média geométrica dos relativos dos preços, ponderada pela participação média do bem na despesa nos dois períodos, </w:t>
      </w:r>
      <w:r w:rsidR="00DD6FCD" w:rsidRPr="00CA4609">
        <w:rPr>
          <w:rFonts w:ascii="Times New Roman" w:hAnsi="Times New Roman" w:cs="Times New Roman"/>
          <w:sz w:val="24"/>
          <w:szCs w:val="24"/>
        </w:rPr>
        <w:t xml:space="preserve">e </w:t>
      </w:r>
      <w:r w:rsidRPr="00CA4609">
        <w:rPr>
          <w:rFonts w:ascii="Times New Roman" w:hAnsi="Times New Roman" w:cs="Times New Roman"/>
          <w:sz w:val="24"/>
          <w:szCs w:val="24"/>
        </w:rPr>
        <w:t>assim representado</w:t>
      </w:r>
      <w:r w:rsidRPr="00CA4609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CA4609">
        <w:rPr>
          <w:rFonts w:ascii="Times New Roman" w:hAnsi="Times New Roman" w:cs="Times New Roman"/>
          <w:sz w:val="24"/>
          <w:szCs w:val="24"/>
        </w:rPr>
        <w:t>: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Pr="00CA4609" w:rsidRDefault="007E11B6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/ 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93533"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Em que: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T</w:t>
      </w:r>
      <w:r w:rsidRPr="00CA4609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CA4609">
        <w:rPr>
          <w:rFonts w:ascii="Times New Roman" w:hAnsi="Times New Roman" w:cs="Times New Roman"/>
          <w:sz w:val="24"/>
          <w:szCs w:val="24"/>
        </w:rPr>
        <w:t>: índice de preços de Törnqvist;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4609">
        <w:rPr>
          <w:rFonts w:ascii="Times New Roman" w:hAnsi="Times New Roman" w:cs="Times New Roman"/>
          <w:sz w:val="24"/>
          <w:szCs w:val="24"/>
        </w:rPr>
        <w:t>p</w:t>
      </w:r>
      <w:r w:rsidRPr="00CA460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CA46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CA4609">
        <w:rPr>
          <w:rFonts w:ascii="Times New Roman" w:hAnsi="Times New Roman" w:cs="Times New Roman"/>
          <w:sz w:val="24"/>
          <w:szCs w:val="24"/>
        </w:rPr>
        <w:t>: preço do bem i no período 0;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4609">
        <w:rPr>
          <w:rFonts w:ascii="Times New Roman" w:hAnsi="Times New Roman" w:cs="Times New Roman"/>
          <w:sz w:val="24"/>
          <w:szCs w:val="24"/>
        </w:rPr>
        <w:t>p</w:t>
      </w:r>
      <w:r w:rsidRPr="00CA4609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A46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CA4609">
        <w:rPr>
          <w:rFonts w:ascii="Times New Roman" w:hAnsi="Times New Roman" w:cs="Times New Roman"/>
          <w:sz w:val="24"/>
          <w:szCs w:val="24"/>
        </w:rPr>
        <w:t>: preço do bem i no período t;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s</w:t>
      </w:r>
      <w:r w:rsidRPr="00CA460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CA46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CA4609">
        <w:rPr>
          <w:rFonts w:ascii="Times New Roman" w:hAnsi="Times New Roman" w:cs="Times New Roman"/>
          <w:sz w:val="24"/>
          <w:szCs w:val="24"/>
        </w:rPr>
        <w:t>: participação da despesa com o bem i na despesa total no período 0;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609">
        <w:rPr>
          <w:rFonts w:ascii="Times New Roman" w:hAnsi="Times New Roman" w:cs="Times New Roman"/>
          <w:sz w:val="24"/>
          <w:szCs w:val="24"/>
        </w:rPr>
        <w:t>s</w:t>
      </w:r>
      <w:r w:rsidRPr="00CA4609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CA460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A4609">
        <w:rPr>
          <w:rFonts w:ascii="Times New Roman" w:hAnsi="Times New Roman" w:cs="Times New Roman"/>
          <w:sz w:val="24"/>
          <w:szCs w:val="24"/>
        </w:rPr>
        <w:t>: participação da despesa com o bem i na despesa total no período t.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Analogamente, segundo Kohli (2008), o índice de ganhos de comércio é decomposto da seguinte maneira:</w:t>
      </w:r>
    </w:p>
    <w:p w:rsidR="00A93533" w:rsidRPr="00CA4609" w:rsidRDefault="007E11B6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IGC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IGC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*exp 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C*ln 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 + B*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t-1</m:t>
                          </m:r>
                        </m:sub>
                      </m:sSub>
                    </m:den>
                  </m:f>
                </m:e>
              </m:func>
            </m:e>
          </m:d>
        </m:oMath>
      </m:oMathPara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Em que: 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4609">
        <w:rPr>
          <w:rFonts w:ascii="Times New Roman" w:hAnsi="Times New Roman" w:cs="Times New Roman"/>
          <w:sz w:val="24"/>
          <w:szCs w:val="24"/>
        </w:rPr>
        <w:t>IGC</w:t>
      </w:r>
      <w:r w:rsidRPr="00CA4609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CA4609">
        <w:rPr>
          <w:rFonts w:ascii="Times New Roman" w:hAnsi="Times New Roman" w:cs="Times New Roman"/>
          <w:sz w:val="24"/>
          <w:szCs w:val="24"/>
        </w:rPr>
        <w:t xml:space="preserve"> = índice de ganhos de comércio;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C = (X/PIB + M/PIB</w:t>
      </w:r>
      <w:proofErr w:type="gramStart"/>
      <w:r w:rsidRPr="00CA460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A4609">
        <w:rPr>
          <w:rFonts w:ascii="Times New Roman" w:hAnsi="Times New Roman" w:cs="Times New Roman"/>
          <w:sz w:val="24"/>
          <w:szCs w:val="24"/>
        </w:rPr>
        <w:t>/2, a participação média do comércio exterior no PIB, isto é, o grau de abertura da economia ou corrente de comércio sobre o PIB;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B = X/PIB – M/PIB, a balança comercial como percentual do PIB;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TT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>, os termos de troca;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PR = (média geométrica entre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>) /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>, os preços relativos entre comerciáveis e não comerciáveis.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Assim, fica claro que a variação dos termos de troca incide sobre o grau de abertura da economia e esta interação consiste no efeito termos de troca. A variação dos preços relativos entre comerciáveis e não comerciáveis, por sua vez, incide sobre o saldo da balança comercial e resulta no efeito preços relativos. </w:t>
      </w:r>
      <w:r w:rsidR="00DD6FCD" w:rsidRPr="00CA4609">
        <w:rPr>
          <w:rFonts w:ascii="Times New Roman" w:hAnsi="Times New Roman" w:cs="Times New Roman"/>
          <w:sz w:val="24"/>
          <w:szCs w:val="24"/>
        </w:rPr>
        <w:t>A</w:t>
      </w:r>
      <w:r w:rsidRPr="00CA4609">
        <w:rPr>
          <w:rFonts w:ascii="Times New Roman" w:hAnsi="Times New Roman" w:cs="Times New Roman"/>
          <w:sz w:val="24"/>
          <w:szCs w:val="24"/>
        </w:rPr>
        <w:t xml:space="preserve"> soma dos dois efeitos é</w:t>
      </w:r>
      <w:r w:rsidR="00DD6FCD" w:rsidRPr="00CA4609">
        <w:rPr>
          <w:rFonts w:ascii="Times New Roman" w:hAnsi="Times New Roman" w:cs="Times New Roman"/>
          <w:sz w:val="24"/>
          <w:szCs w:val="24"/>
        </w:rPr>
        <w:t xml:space="preserve"> a variação do índice de ganhos de comércio entre t-1 e t.</w:t>
      </w:r>
      <w:r w:rsidRPr="00CA4609">
        <w:rPr>
          <w:rFonts w:ascii="Times New Roman" w:hAnsi="Times New Roman" w:cs="Times New Roman"/>
          <w:sz w:val="24"/>
          <w:szCs w:val="24"/>
        </w:rPr>
        <w:t xml:space="preserve"> Cabe mencionar ainda que </w:t>
      </w:r>
      <w:r w:rsidRPr="00CA4609">
        <w:rPr>
          <w:rFonts w:ascii="Times New Roman" w:hAnsi="Times New Roman" w:cs="Times New Roman"/>
          <w:sz w:val="24"/>
          <w:szCs w:val="24"/>
        </w:rPr>
        <w:lastRenderedPageBreak/>
        <w:t xml:space="preserve">Kohli (2008) </w:t>
      </w:r>
      <w:r w:rsidR="00D3366A" w:rsidRPr="00CA4609">
        <w:rPr>
          <w:rFonts w:ascii="Times New Roman" w:hAnsi="Times New Roman" w:cs="Times New Roman"/>
          <w:sz w:val="24"/>
          <w:szCs w:val="24"/>
        </w:rPr>
        <w:t xml:space="preserve">considera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C=(C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</m:oMath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)/2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B=(B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t-1</m:t>
            </m:r>
          </m:sub>
        </m:sSub>
      </m:oMath>
      <w:r w:rsidRPr="00CA4609">
        <w:rPr>
          <w:rFonts w:ascii="Times New Roman" w:eastAsiaTheme="minorEastAsia" w:hAnsi="Times New Roman" w:cs="Times New Roman"/>
          <w:sz w:val="24"/>
          <w:szCs w:val="24"/>
        </w:rPr>
        <w:t>)/2, por utilizar o índice de Törnqvist. Neste trabalho, utiliza</w:t>
      </w:r>
      <w:r w:rsidR="00D3366A" w:rsidRPr="00CA4609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-se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C=C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B=B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, pois, dada a </w:t>
      </w:r>
      <w:r w:rsidR="00D3366A" w:rsidRPr="00CA4609">
        <w:rPr>
          <w:rFonts w:ascii="Times New Roman" w:eastAsiaTheme="minorEastAsia" w:hAnsi="Times New Roman" w:cs="Times New Roman"/>
          <w:sz w:val="24"/>
          <w:szCs w:val="24"/>
        </w:rPr>
        <w:t xml:space="preserve">aproximada 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estrutura de </w:t>
      </w:r>
      <w:proofErr w:type="spellStart"/>
      <w:r w:rsidRPr="00CA4609">
        <w:rPr>
          <w:rFonts w:ascii="Times New Roman" w:eastAsiaTheme="minorEastAsia" w:hAnsi="Times New Roman" w:cs="Times New Roman"/>
          <w:sz w:val="24"/>
          <w:szCs w:val="24"/>
        </w:rPr>
        <w:t>Laspeyres</w:t>
      </w:r>
      <w:proofErr w:type="spellEnd"/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do PIB brasileiro em volume, os deflatores são índices de </w:t>
      </w:r>
      <w:proofErr w:type="spellStart"/>
      <w:r w:rsidRPr="00CA4609">
        <w:rPr>
          <w:rFonts w:ascii="Times New Roman" w:eastAsiaTheme="minorEastAsia" w:hAnsi="Times New Roman" w:cs="Times New Roman"/>
          <w:sz w:val="24"/>
          <w:szCs w:val="24"/>
        </w:rPr>
        <w:t>Paasche</w:t>
      </w:r>
      <w:proofErr w:type="spellEnd"/>
      <w:ins w:id="0" w:author="Beatriz C. Araujo" w:date="2017-10-22T21:56:00Z">
        <w:r w:rsidR="00DF5036">
          <w:rPr>
            <w:rStyle w:val="Refdenotaderodap"/>
            <w:rFonts w:ascii="Times New Roman" w:eastAsiaTheme="minorEastAsia" w:hAnsi="Times New Roman" w:cs="Times New Roman"/>
            <w:sz w:val="24"/>
            <w:szCs w:val="24"/>
          </w:rPr>
          <w:footnoteReference w:id="3"/>
        </w:r>
      </w:ins>
      <w:del w:id="4" w:author="Beatriz C. Araujo" w:date="2017-10-22T21:56:00Z">
        <w:r w:rsidRPr="00CA4609" w:rsidDel="00DF5036">
          <w:rPr>
            <w:rFonts w:ascii="Times New Roman" w:eastAsiaTheme="minorEastAsia" w:hAnsi="Times New Roman" w:cs="Times New Roman"/>
            <w:sz w:val="24"/>
            <w:szCs w:val="24"/>
          </w:rPr>
          <w:delText xml:space="preserve">, </w:delText>
        </w:r>
        <w:commentRangeStart w:id="5"/>
        <w:r w:rsidRPr="00CA4609" w:rsidDel="00DF5036">
          <w:rPr>
            <w:rFonts w:ascii="Times New Roman" w:eastAsiaTheme="minorEastAsia" w:hAnsi="Times New Roman" w:cs="Times New Roman"/>
            <w:sz w:val="24"/>
            <w:szCs w:val="24"/>
          </w:rPr>
          <w:delText>como mostrado acima</w:delText>
        </w:r>
        <w:commentRangeEnd w:id="5"/>
        <w:r w:rsidR="00D3366A" w:rsidRPr="00CA4609" w:rsidDel="00DF5036">
          <w:rPr>
            <w:rStyle w:val="Refdecomentrio"/>
          </w:rPr>
          <w:commentReference w:id="5"/>
        </w:r>
      </w:del>
      <w:r w:rsidRPr="00CA4609">
        <w:rPr>
          <w:rFonts w:ascii="Times New Roman" w:eastAsiaTheme="minorEastAsia" w:hAnsi="Times New Roman" w:cs="Times New Roman"/>
          <w:sz w:val="24"/>
          <w:szCs w:val="24"/>
        </w:rPr>
        <w:t>. Portanto, é mais condizente com o cálculo do PIBR no Brasil usarem-se os pesos do ano corrente e não a média dos pesos do</w:t>
      </w:r>
      <w:r w:rsidR="00D3366A" w:rsidRPr="00CA460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ano</w:t>
      </w:r>
      <w:r w:rsidR="00D3366A" w:rsidRPr="00CA4609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corrente </w:t>
      </w:r>
      <w:r w:rsidR="00D3366A" w:rsidRPr="00CA4609">
        <w:rPr>
          <w:rFonts w:ascii="Times New Roman" w:eastAsiaTheme="minorEastAsia" w:hAnsi="Times New Roman" w:cs="Times New Roman"/>
          <w:sz w:val="24"/>
          <w:szCs w:val="24"/>
        </w:rPr>
        <w:t xml:space="preserve">e 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>base. De fato, foram feitos cálculos com os pesos do ano t, do ano t-1 e com os pesos médios (t + t-1</w:t>
      </w:r>
      <w:proofErr w:type="gramStart"/>
      <w:r w:rsidRPr="00CA4609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End"/>
      <w:r w:rsidRPr="00CA4609">
        <w:rPr>
          <w:rFonts w:ascii="Times New Roman" w:eastAsiaTheme="minorEastAsia" w:hAnsi="Times New Roman" w:cs="Times New Roman"/>
          <w:sz w:val="24"/>
          <w:szCs w:val="24"/>
        </w:rPr>
        <w:t>/2</w:t>
      </w:r>
      <w:r w:rsidR="00D3366A"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e,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3366A" w:rsidRPr="00CA4609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>anto graficamente quando pelo erro quadrático médio, o uso dos pesos do período t fez o resultado ficar mais próximo daquele obtido com o cálculo sugerido por SNA 2008.</w:t>
      </w:r>
    </w:p>
    <w:p w:rsidR="00A93533" w:rsidRPr="00CA4609" w:rsidRDefault="00CA6A42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Vale observar que o sinal do grau </w:t>
      </w:r>
      <w:r w:rsidR="00D72681" w:rsidRPr="00CA4609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e abertura é sempre positivo, de modo que o sinal do efeito termos de troca será sempre dado pela direção da variação dos termos de troca, se positiva ou negativa. Já a balança comercial pode ser positiva ou negativa, de modo que o sinal do efeito preços relativos resultará da combinação do sinal da balança comercial (positivo ou negativo) com o sinal da variação dos preços relativos (positivo ou negativo). </w:t>
      </w:r>
      <w:r w:rsidR="00A93533" w:rsidRPr="00CA4609">
        <w:rPr>
          <w:rFonts w:ascii="Times New Roman" w:hAnsi="Times New Roman" w:cs="Times New Roman"/>
          <w:sz w:val="24"/>
          <w:szCs w:val="24"/>
        </w:rPr>
        <w:t>Reinsdorf (2009), por sua vez, calcula</w:t>
      </w:r>
      <w:r w:rsidR="00D3366A" w:rsidRPr="00CA4609">
        <w:rPr>
          <w:rFonts w:ascii="Times New Roman" w:hAnsi="Times New Roman" w:cs="Times New Roman"/>
          <w:sz w:val="24"/>
          <w:szCs w:val="24"/>
        </w:rPr>
        <w:t xml:space="preserve"> as contribuições</w:t>
      </w:r>
      <w:r w:rsidR="00A93533" w:rsidRPr="00CA4609">
        <w:rPr>
          <w:rFonts w:ascii="Times New Roman" w:hAnsi="Times New Roman" w:cs="Times New Roman"/>
          <w:sz w:val="24"/>
          <w:szCs w:val="24"/>
        </w:rPr>
        <w:t xml:space="preserve"> </w:t>
      </w:r>
      <w:r w:rsidR="00D3366A" w:rsidRPr="00CA4609">
        <w:rPr>
          <w:rFonts w:ascii="Times New Roman" w:hAnsi="Times New Roman" w:cs="Times New Roman"/>
          <w:sz w:val="24"/>
          <w:szCs w:val="24"/>
        </w:rPr>
        <w:t>d</w:t>
      </w:r>
      <w:r w:rsidR="00A93533" w:rsidRPr="00CA4609">
        <w:rPr>
          <w:rFonts w:ascii="Times New Roman" w:hAnsi="Times New Roman" w:cs="Times New Roman"/>
          <w:sz w:val="24"/>
          <w:szCs w:val="24"/>
        </w:rPr>
        <w:t>os efeitos termos de troca e preços relativos para os ganhos de comércio da economia americana entre 1973 e 2008. Os cálculos são feitos em uma estrutura de índices de volume e preços de Fisher</w:t>
      </w:r>
      <w:r w:rsidRPr="00CA4609">
        <w:rPr>
          <w:rFonts w:ascii="Times New Roman" w:hAnsi="Times New Roman" w:cs="Times New Roman"/>
          <w:sz w:val="24"/>
          <w:szCs w:val="24"/>
        </w:rPr>
        <w:t>;</w:t>
      </w:r>
      <w:r w:rsidR="00A93533" w:rsidRPr="00CA4609">
        <w:rPr>
          <w:rFonts w:ascii="Times New Roman" w:hAnsi="Times New Roman" w:cs="Times New Roman"/>
          <w:sz w:val="24"/>
          <w:szCs w:val="24"/>
        </w:rPr>
        <w:t xml:space="preserve"> porém</w:t>
      </w:r>
      <w:r w:rsidRPr="00CA4609">
        <w:rPr>
          <w:rFonts w:ascii="Times New Roman" w:hAnsi="Times New Roman" w:cs="Times New Roman"/>
          <w:sz w:val="24"/>
          <w:szCs w:val="24"/>
        </w:rPr>
        <w:t>,</w:t>
      </w:r>
      <w:r w:rsidR="00A93533" w:rsidRPr="00CA4609">
        <w:rPr>
          <w:rFonts w:ascii="Times New Roman" w:hAnsi="Times New Roman" w:cs="Times New Roman"/>
          <w:sz w:val="24"/>
          <w:szCs w:val="24"/>
        </w:rPr>
        <w:t xml:space="preserve"> o autor também constrói metodologia em que calcula os ganhos de comércio compostos pelos efeitos termos de troca e preços relativos a partir de índices de volume de Laspeyres e índices de preço de Paasche, e é esta a formulação utilizada neste trabalho, também pela semelhança com a estrutura das Contas Nacionais brasileiras. 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Os ganhos de comércio são decompostos entre os efeitos termos de troca e preços relativos por Reinsdorf (2009), considerando índices de preço de Paasche, da seguinte forma</w:t>
      </w:r>
      <w:r w:rsidRPr="00CA4609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 w:rsidRPr="00CA4609">
        <w:rPr>
          <w:rFonts w:ascii="Times New Roman" w:hAnsi="Times New Roman" w:cs="Times New Roman"/>
          <w:sz w:val="24"/>
          <w:szCs w:val="24"/>
        </w:rPr>
        <w:t>: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IGC-1≈C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Xt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 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 -1)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 </m:t>
              </m:r>
            </m:den>
          </m:f>
        </m:oMath>
      </m:oMathPara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Em que:</w:t>
      </w:r>
    </w:p>
    <w:p w:rsidR="00A93533" w:rsidRPr="00CA4609" w:rsidRDefault="007E11B6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3533" w:rsidRPr="00CA4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deflator da absorção interna (A = C + I + G);</w:t>
      </w:r>
    </w:p>
    <w:p w:rsidR="00A93533" w:rsidRPr="00CA4609" w:rsidRDefault="007E11B6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A93533" w:rsidRPr="00CA4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deflator das exportações;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C = (X/PIB + M/PIB</w:t>
      </w:r>
      <w:proofErr w:type="gramStart"/>
      <w:r w:rsidRPr="00CA460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A4609">
        <w:rPr>
          <w:rFonts w:ascii="Times New Roman" w:hAnsi="Times New Roman" w:cs="Times New Roman"/>
          <w:sz w:val="24"/>
          <w:szCs w:val="24"/>
        </w:rPr>
        <w:t>/2, é a participação média do comércio exterior no PIB;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B = X/PIB – M/PIB, a balança comercia como percentual do PIB;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TT =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>, os termos de troca;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PR = (média geométrica entre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>) /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CA4609">
        <w:rPr>
          <w:rFonts w:ascii="Times New Roman" w:eastAsiaTheme="minorEastAsia" w:hAnsi="Times New Roman" w:cs="Times New Roman"/>
          <w:iCs/>
          <w:sz w:val="24"/>
          <w:szCs w:val="24"/>
        </w:rPr>
        <w:t>, os preços relativos entre comerciáveis e não comerciáveis.</w:t>
      </w:r>
    </w:p>
    <w:p w:rsidR="00A93533" w:rsidRPr="00CA4609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>Como na formulação de Kohli, verifica-se a separação dos efeitos e a incidência da variação dos termos de troca sobre a participação média do comércio exterior no PIB</w:t>
      </w:r>
      <w:r w:rsidR="008856D9" w:rsidRPr="00CA4609">
        <w:rPr>
          <w:rFonts w:ascii="Times New Roman" w:hAnsi="Times New Roman" w:cs="Times New Roman"/>
          <w:sz w:val="24"/>
          <w:szCs w:val="24"/>
        </w:rPr>
        <w:t xml:space="preserve"> – o grau de abertura da economia – </w:t>
      </w:r>
      <w:r w:rsidRPr="00CA4609">
        <w:rPr>
          <w:rFonts w:ascii="Times New Roman" w:hAnsi="Times New Roman" w:cs="Times New Roman"/>
          <w:sz w:val="24"/>
          <w:szCs w:val="24"/>
        </w:rPr>
        <w:t xml:space="preserve">e da variação dos preços relativos sobre o saldo da balança comercial. </w:t>
      </w:r>
    </w:p>
    <w:p w:rsidR="00CA6A42" w:rsidRPr="00CA4609" w:rsidRDefault="00CA6A42" w:rsidP="00CA6A42">
      <w:pPr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Como observado </w:t>
      </w:r>
      <w:r w:rsidR="000071EE" w:rsidRPr="00CA4609">
        <w:rPr>
          <w:rFonts w:ascii="Times New Roman" w:hAnsi="Times New Roman" w:cs="Times New Roman"/>
          <w:sz w:val="24"/>
          <w:szCs w:val="24"/>
        </w:rPr>
        <w:t xml:space="preserve">acima </w:t>
      </w:r>
      <w:r w:rsidRPr="00CA4609">
        <w:rPr>
          <w:rFonts w:ascii="Times New Roman" w:hAnsi="Times New Roman" w:cs="Times New Roman"/>
          <w:sz w:val="24"/>
          <w:szCs w:val="24"/>
        </w:rPr>
        <w:t>na descrição da metodologia de Kohli (2008)</w:t>
      </w:r>
      <w:r w:rsidR="00A93533" w:rsidRPr="00CA4609">
        <w:rPr>
          <w:rFonts w:ascii="Times New Roman" w:hAnsi="Times New Roman" w:cs="Times New Roman"/>
          <w:sz w:val="24"/>
          <w:szCs w:val="24"/>
        </w:rPr>
        <w:t xml:space="preserve">, o grau de abertura de um país e o saldo de sua balança comercial ajudam a entender o movimento </w:t>
      </w:r>
      <w:r w:rsidR="00A93533" w:rsidRPr="00CA4609">
        <w:rPr>
          <w:rFonts w:ascii="Times New Roman" w:hAnsi="Times New Roman" w:cs="Times New Roman"/>
          <w:sz w:val="24"/>
          <w:szCs w:val="24"/>
        </w:rPr>
        <w:lastRenderedPageBreak/>
        <w:t xml:space="preserve">de sua RIBR. </w:t>
      </w:r>
      <w:r w:rsidR="000071EE" w:rsidRPr="00CA4609">
        <w:rPr>
          <w:rFonts w:ascii="Times New Roman" w:hAnsi="Times New Roman" w:cs="Times New Roman"/>
          <w:sz w:val="24"/>
          <w:szCs w:val="24"/>
        </w:rPr>
        <w:t>E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 xml:space="preserve">nquanto </w:t>
      </w:r>
      <w:r w:rsidR="000071EE" w:rsidRPr="00CA4609">
        <w:rPr>
          <w:rFonts w:ascii="Times New Roman" w:eastAsiaTheme="minorEastAsia" w:hAnsi="Times New Roman" w:cs="Times New Roman"/>
          <w:sz w:val="24"/>
          <w:szCs w:val="24"/>
        </w:rPr>
        <w:t xml:space="preserve">a contribuição dos termos de troca </w:t>
      </w:r>
      <w:r w:rsidRPr="00CA4609">
        <w:rPr>
          <w:rFonts w:ascii="Times New Roman" w:eastAsiaTheme="minorEastAsia" w:hAnsi="Times New Roman" w:cs="Times New Roman"/>
          <w:sz w:val="24"/>
          <w:szCs w:val="24"/>
        </w:rPr>
        <w:t>para os ganhos de comércio</w:t>
      </w:r>
      <w:r w:rsidR="000071EE" w:rsidRPr="00CA4609">
        <w:rPr>
          <w:rFonts w:ascii="Times New Roman" w:eastAsiaTheme="minorEastAsia" w:hAnsi="Times New Roman" w:cs="Times New Roman"/>
          <w:sz w:val="24"/>
          <w:szCs w:val="24"/>
        </w:rPr>
        <w:t xml:space="preserve"> terá sempre o mesmo sinal de sua variação, o sinal da contribuição dos preços relativos dependerá do sinal de sua variação e do sinal da balança comercial.</w:t>
      </w:r>
    </w:p>
    <w:p w:rsidR="00A93533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A4609">
        <w:rPr>
          <w:rFonts w:ascii="Times New Roman" w:hAnsi="Times New Roman" w:cs="Times New Roman"/>
          <w:sz w:val="24"/>
          <w:szCs w:val="24"/>
        </w:rPr>
        <w:t xml:space="preserve">O gráfico </w:t>
      </w:r>
      <w:r w:rsidR="004F4993" w:rsidRPr="004F4993">
        <w:rPr>
          <w:rFonts w:ascii="Times New Roman" w:hAnsi="Times New Roman" w:cs="Times New Roman"/>
          <w:sz w:val="24"/>
          <w:szCs w:val="24"/>
          <w:highlight w:val="yellow"/>
        </w:rPr>
        <w:t>(inserir número)</w:t>
      </w:r>
      <w:r w:rsidRPr="00CA4609">
        <w:rPr>
          <w:rFonts w:ascii="Times New Roman" w:hAnsi="Times New Roman" w:cs="Times New Roman"/>
          <w:sz w:val="24"/>
          <w:szCs w:val="24"/>
        </w:rPr>
        <w:t>, no anexo, mostra a trajetória do saldo da balança comercial e o grau de abertura da economia brasileira durante o período analisado.</w:t>
      </w:r>
    </w:p>
    <w:p w:rsidR="00A93533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Default="00A93533" w:rsidP="0022589C">
      <w:pPr>
        <w:pStyle w:val="PargrafodaLista"/>
        <w:numPr>
          <w:ilvl w:val="1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Fonte</w:t>
      </w:r>
      <w:r w:rsidR="0022589C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de Dados </w:t>
      </w:r>
    </w:p>
    <w:p w:rsidR="00A93533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Pr="0022589C" w:rsidRDefault="00A93533" w:rsidP="0022589C">
      <w:pPr>
        <w:pStyle w:val="PargrafodaLista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89C">
        <w:rPr>
          <w:rFonts w:ascii="Times New Roman" w:hAnsi="Times New Roman" w:cs="Times New Roman"/>
          <w:b/>
          <w:sz w:val="28"/>
          <w:szCs w:val="28"/>
        </w:rPr>
        <w:t>Cálculos entre 1991 e 2016.</w:t>
      </w:r>
      <w:proofErr w:type="gramStart"/>
      <w:r w:rsidR="004C6B6D" w:rsidRPr="0022589C">
        <w:rPr>
          <w:sz w:val="28"/>
          <w:szCs w:val="28"/>
          <w:vertAlign w:val="superscript"/>
        </w:rPr>
        <w:footnoteReference w:id="5"/>
      </w:r>
      <w:proofErr w:type="gramEnd"/>
    </w:p>
    <w:p w:rsidR="00A93533" w:rsidRPr="009A4BA3" w:rsidRDefault="00A93533" w:rsidP="009A4BA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Assim como em Bastos e Araujo (2017), a</w:t>
      </w:r>
      <w:r w:rsidR="004C6B6D" w:rsidRPr="009A4BA3">
        <w:rPr>
          <w:rFonts w:ascii="Times New Roman" w:hAnsi="Times New Roman" w:cs="Times New Roman"/>
          <w:sz w:val="24"/>
          <w:szCs w:val="24"/>
        </w:rPr>
        <w:t>s</w:t>
      </w:r>
      <w:r w:rsidRPr="009A4BA3">
        <w:rPr>
          <w:rFonts w:ascii="Times New Roman" w:hAnsi="Times New Roman" w:cs="Times New Roman"/>
          <w:sz w:val="24"/>
          <w:szCs w:val="24"/>
        </w:rPr>
        <w:t xml:space="preserve"> fonte</w:t>
      </w:r>
      <w:r w:rsidR="004C6B6D" w:rsidRPr="009A4BA3">
        <w:rPr>
          <w:rFonts w:ascii="Times New Roman" w:hAnsi="Times New Roman" w:cs="Times New Roman"/>
          <w:sz w:val="24"/>
          <w:szCs w:val="24"/>
        </w:rPr>
        <w:t>s</w:t>
      </w:r>
      <w:r w:rsidRPr="009A4BA3">
        <w:rPr>
          <w:rFonts w:ascii="Times New Roman" w:hAnsi="Times New Roman" w:cs="Times New Roman"/>
          <w:sz w:val="24"/>
          <w:szCs w:val="24"/>
        </w:rPr>
        <w:t xml:space="preserve"> </w:t>
      </w:r>
      <w:r w:rsidR="004C6B6D" w:rsidRPr="009A4BA3">
        <w:rPr>
          <w:rFonts w:ascii="Times New Roman" w:hAnsi="Times New Roman" w:cs="Times New Roman"/>
          <w:sz w:val="24"/>
          <w:szCs w:val="24"/>
        </w:rPr>
        <w:t>dos</w:t>
      </w:r>
      <w:r w:rsidRPr="009A4BA3">
        <w:rPr>
          <w:rFonts w:ascii="Times New Roman" w:hAnsi="Times New Roman" w:cs="Times New Roman"/>
          <w:sz w:val="24"/>
          <w:szCs w:val="24"/>
        </w:rPr>
        <w:t xml:space="preserve"> dados são as Contas Nacionais Anuais e as Contas Nacionais Trimestrais, divulgadas pelo Instituto Brasileiro de Geografia e Estatística (IBGE).</w:t>
      </w:r>
    </w:p>
    <w:p w:rsidR="00A93533" w:rsidRPr="009A4BA3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 xml:space="preserve">Todos os elementos necessários ao cálculo são obtidos direta ou indiretamente – como é o caso dos deflatores – das Contas Nacionais Anuais e das Contas Nacionais Trimestrais. Utilizam-se os valores correntes das exportações, importações e absorção interna (que é </w:t>
      </w:r>
      <w:r w:rsidR="004C6B6D" w:rsidRPr="009A4BA3">
        <w:rPr>
          <w:rFonts w:ascii="Times New Roman" w:hAnsi="Times New Roman" w:cs="Times New Roman"/>
          <w:sz w:val="24"/>
          <w:szCs w:val="24"/>
        </w:rPr>
        <w:t>a</w:t>
      </w:r>
      <w:r w:rsidRPr="009A4BA3">
        <w:rPr>
          <w:rFonts w:ascii="Times New Roman" w:hAnsi="Times New Roman" w:cs="Times New Roman"/>
          <w:sz w:val="24"/>
          <w:szCs w:val="24"/>
        </w:rPr>
        <w:t xml:space="preserve"> soma de consumo das famílias, gastos do governo e </w:t>
      </w:r>
      <w:r w:rsidR="004C6B6D" w:rsidRPr="009A4BA3">
        <w:rPr>
          <w:rFonts w:ascii="Times New Roman" w:hAnsi="Times New Roman" w:cs="Times New Roman"/>
          <w:sz w:val="24"/>
          <w:szCs w:val="24"/>
        </w:rPr>
        <w:t>formação bruta de capital</w:t>
      </w:r>
      <w:r w:rsidRPr="009A4BA3">
        <w:rPr>
          <w:rFonts w:ascii="Times New Roman" w:hAnsi="Times New Roman" w:cs="Times New Roman"/>
          <w:sz w:val="24"/>
          <w:szCs w:val="24"/>
        </w:rPr>
        <w:t>)</w:t>
      </w:r>
      <w:r w:rsidR="004C6B6D" w:rsidRPr="009A4BA3">
        <w:rPr>
          <w:rFonts w:ascii="Times New Roman" w:hAnsi="Times New Roman" w:cs="Times New Roman"/>
          <w:sz w:val="24"/>
          <w:szCs w:val="24"/>
        </w:rPr>
        <w:t>.</w:t>
      </w:r>
      <w:r w:rsidRPr="009A4BA3">
        <w:rPr>
          <w:rFonts w:ascii="Times New Roman" w:hAnsi="Times New Roman" w:cs="Times New Roman"/>
          <w:sz w:val="24"/>
          <w:szCs w:val="24"/>
        </w:rPr>
        <w:t xml:space="preserve"> </w:t>
      </w:r>
      <w:r w:rsidR="004C6B6D" w:rsidRPr="009A4BA3">
        <w:rPr>
          <w:rFonts w:ascii="Times New Roman" w:hAnsi="Times New Roman" w:cs="Times New Roman"/>
          <w:sz w:val="24"/>
          <w:szCs w:val="24"/>
        </w:rPr>
        <w:t>O</w:t>
      </w:r>
      <w:r w:rsidRPr="009A4BA3">
        <w:rPr>
          <w:rFonts w:ascii="Times New Roman" w:hAnsi="Times New Roman" w:cs="Times New Roman"/>
          <w:sz w:val="24"/>
          <w:szCs w:val="24"/>
        </w:rPr>
        <w:t xml:space="preserve">s deflatores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 e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 </m:t>
            </m:r>
          </m:sub>
        </m:sSub>
      </m:oMath>
      <w:r w:rsidRPr="009A4BA3">
        <w:rPr>
          <w:rFonts w:ascii="Times New Roman" w:hAnsi="Times New Roman" w:cs="Times New Roman"/>
          <w:sz w:val="24"/>
          <w:szCs w:val="24"/>
        </w:rPr>
        <w:t xml:space="preserve"> são obtidos </w:t>
      </w:r>
      <w:r w:rsidR="004C6B6D" w:rsidRPr="009A4BA3">
        <w:rPr>
          <w:rFonts w:ascii="Times New Roman" w:hAnsi="Times New Roman" w:cs="Times New Roman"/>
          <w:sz w:val="24"/>
          <w:szCs w:val="24"/>
        </w:rPr>
        <w:t>d</w:t>
      </w:r>
      <w:r w:rsidRPr="009A4BA3">
        <w:rPr>
          <w:rFonts w:ascii="Times New Roman" w:hAnsi="Times New Roman" w:cs="Times New Roman"/>
          <w:sz w:val="24"/>
          <w:szCs w:val="24"/>
        </w:rPr>
        <w:t xml:space="preserve">as variações porcentuais nominais das exportações, importações e absorção interna e suas respectivas variações porcentuais reais. Os deflatores são iguais a 1 no ano base, ou seja, em cada ano t,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 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 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 </m:t>
        </m:r>
      </m:oMath>
      <w:r w:rsidRPr="009A4BA3">
        <w:rPr>
          <w:rFonts w:ascii="Times New Roman" w:hAnsi="Times New Roman" w:cs="Times New Roman"/>
          <w:sz w:val="24"/>
          <w:szCs w:val="24"/>
        </w:rPr>
        <w:t xml:space="preserve">em </w:t>
      </w:r>
      <m:oMath>
        <m:r>
          <w:rPr>
            <w:rFonts w:ascii="Cambria Math" w:hAnsi="Cambria Math" w:cs="Times New Roman"/>
            <w:sz w:val="24"/>
            <w:szCs w:val="24"/>
          </w:rPr>
          <m:t>t-1</m:t>
        </m:r>
      </m:oMath>
      <w:r w:rsidRPr="009A4BA3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Como se sabe, as contas nacionais brasileiras são calculadas com base móvel </w:t>
      </w:r>
      <w:r w:rsidRPr="009A4BA3">
        <w:rPr>
          <w:rFonts w:ascii="Times New Roman" w:hAnsi="Times New Roman" w:cs="Times New Roman"/>
          <w:sz w:val="24"/>
          <w:szCs w:val="24"/>
        </w:rPr>
        <w:t xml:space="preserve">em t-1, o que permite a aditividade dos componentes do PIB, necessária ao cálculo </w:t>
      </w:r>
      <w:r w:rsidR="002879AC" w:rsidRPr="009A4BA3">
        <w:rPr>
          <w:rFonts w:ascii="Times New Roman" w:hAnsi="Times New Roman" w:cs="Times New Roman"/>
          <w:sz w:val="24"/>
          <w:szCs w:val="24"/>
        </w:rPr>
        <w:t xml:space="preserve">aqui </w:t>
      </w:r>
      <w:r w:rsidRPr="009A4BA3">
        <w:rPr>
          <w:rFonts w:ascii="Times New Roman" w:hAnsi="Times New Roman" w:cs="Times New Roman"/>
          <w:sz w:val="24"/>
          <w:szCs w:val="24"/>
        </w:rPr>
        <w:t xml:space="preserve">proposto. </w:t>
      </w:r>
    </w:p>
    <w:p w:rsidR="00A93533" w:rsidRPr="009A4BA3" w:rsidRDefault="00A93533" w:rsidP="00A93533">
      <w:pPr>
        <w:tabs>
          <w:tab w:val="left" w:pos="993"/>
        </w:tabs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As fontes dos dados são:</w:t>
      </w:r>
    </w:p>
    <w:p w:rsidR="00A93533" w:rsidRPr="009A4BA3" w:rsidRDefault="00A93533" w:rsidP="00A93533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commentRangeStart w:id="7"/>
      <w:r w:rsidRPr="009A4BA3">
        <w:rPr>
          <w:rFonts w:ascii="Times New Roman" w:hAnsi="Times New Roman" w:cs="Times New Roman"/>
          <w:sz w:val="24"/>
          <w:szCs w:val="24"/>
        </w:rPr>
        <w:t>1990 - 1994: Novo Sistema de Contas Nacionais – ref. 1985;</w:t>
      </w:r>
    </w:p>
    <w:p w:rsidR="00A93533" w:rsidRPr="009A4BA3" w:rsidRDefault="00A93533" w:rsidP="00A93533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del w:id="8" w:author="Lafis Consultoria" w:date="2017-10-26T18:21:00Z">
        <w:r w:rsidRPr="009A4BA3" w:rsidDel="00A47C19">
          <w:rPr>
            <w:rFonts w:ascii="Times New Roman" w:hAnsi="Times New Roman" w:cs="Times New Roman"/>
            <w:sz w:val="24"/>
            <w:szCs w:val="24"/>
          </w:rPr>
          <w:delText xml:space="preserve">1994 </w:delText>
        </w:r>
      </w:del>
      <w:ins w:id="9" w:author="Lafis Consultoria" w:date="2017-10-26T18:21:00Z">
        <w:r w:rsidR="00A47C19" w:rsidRPr="009A4BA3">
          <w:rPr>
            <w:rFonts w:ascii="Times New Roman" w:hAnsi="Times New Roman" w:cs="Times New Roman"/>
            <w:sz w:val="24"/>
            <w:szCs w:val="24"/>
          </w:rPr>
          <w:t>199</w:t>
        </w:r>
        <w:r w:rsidR="00A47C19">
          <w:rPr>
            <w:rFonts w:ascii="Times New Roman" w:hAnsi="Times New Roman" w:cs="Times New Roman"/>
            <w:sz w:val="24"/>
            <w:szCs w:val="24"/>
          </w:rPr>
          <w:t>5</w:t>
        </w:r>
      </w:ins>
      <w:r w:rsidRPr="009A4BA3">
        <w:rPr>
          <w:rFonts w:ascii="Times New Roman" w:hAnsi="Times New Roman" w:cs="Times New Roman"/>
          <w:sz w:val="24"/>
          <w:szCs w:val="24"/>
        </w:rPr>
        <w:t>- 1996: Novo Sistema de Contas Nacionais – ref. 2000;</w:t>
      </w:r>
    </w:p>
    <w:p w:rsidR="00A93533" w:rsidRPr="009A4BA3" w:rsidRDefault="00A93533" w:rsidP="00A93533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1997 - 2000: Contas Nacionais Trimestrais – ref. 2010;</w:t>
      </w:r>
    </w:p>
    <w:p w:rsidR="00A93533" w:rsidRPr="009A4BA3" w:rsidRDefault="00A93533" w:rsidP="00A93533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2001 - 2014: Sistema de Contas Nacionais – ref. 2010;</w:t>
      </w:r>
    </w:p>
    <w:p w:rsidR="00A93533" w:rsidRPr="009A4BA3" w:rsidRDefault="00A93533" w:rsidP="00A93533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2015 - 2016: Contas Nacionais Trimestrais – ref. 2010.</w:t>
      </w:r>
      <w:commentRangeEnd w:id="6"/>
      <w:r w:rsidR="00FE1BAD" w:rsidRPr="009A4BA3">
        <w:rPr>
          <w:rStyle w:val="Refdecomentrio"/>
        </w:rPr>
        <w:commentReference w:id="6"/>
      </w:r>
      <w:commentRangeEnd w:id="7"/>
      <w:r w:rsidR="00A47C19">
        <w:rPr>
          <w:rStyle w:val="Refdecomentrio"/>
        </w:rPr>
        <w:commentReference w:id="7"/>
      </w:r>
    </w:p>
    <w:p w:rsidR="00A93533" w:rsidRPr="009A4BA3" w:rsidRDefault="00A93533" w:rsidP="00A93533">
      <w:pPr>
        <w:spacing w:before="12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Deu-se sempre preferência às contas anuais, usando-se as trimestrais em duas situações: no período 1997-2000, por terem a nova referência 2010, enquanto as anuais têm referência 2000; e para os anos de 2015 e 2016, para o qual as contas anuais ainda não estavam disponíveis quando da elaboração deste trabalho. Como, nas contas trimestrais, não é possível calcular o deflator da variação de estoques, é feita a hipótese de que ele é igual à média ponderada dos deflatores dos demais componentes da absorção interna.</w:t>
      </w:r>
    </w:p>
    <w:p w:rsidR="00A93533" w:rsidRPr="009A4BA3" w:rsidRDefault="00FE1BAD" w:rsidP="00A93533">
      <w:pPr>
        <w:spacing w:before="12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As contas nacionais do Brasil são calculadas com base móvel, mas a</w:t>
      </w:r>
      <w:r w:rsidR="00A93533" w:rsidRPr="009A4BA3">
        <w:rPr>
          <w:rFonts w:ascii="Times New Roman" w:hAnsi="Times New Roman" w:cs="Times New Roman"/>
          <w:sz w:val="24"/>
          <w:szCs w:val="24"/>
        </w:rPr>
        <w:t xml:space="preserve"> metodologia das Contas Nacionais Anuais (IBGE, 2016a), não cita explicitamente o uso do índice de Laspeyres para calcular as variações reais do PIB e de seus componentes. Porém, na metodologia das Contas Nacionais Trimestrais lê-se:</w:t>
      </w:r>
    </w:p>
    <w:p w:rsidR="00A93533" w:rsidRPr="009A4BA3" w:rsidRDefault="00A93533" w:rsidP="00A93533">
      <w:pPr>
        <w:spacing w:before="120" w:after="120" w:line="240" w:lineRule="auto"/>
        <w:ind w:left="2268"/>
        <w:contextualSpacing/>
        <w:jc w:val="both"/>
        <w:rPr>
          <w:rFonts w:ascii="Times New Roman" w:hAnsi="Times New Roman" w:cs="Times New Roman"/>
        </w:rPr>
      </w:pPr>
      <w:r w:rsidRPr="009A4BA3">
        <w:rPr>
          <w:rFonts w:ascii="Times New Roman" w:hAnsi="Times New Roman" w:cs="Times New Roman"/>
        </w:rPr>
        <w:lastRenderedPageBreak/>
        <w:t>Desta forma, as variações calculadas no Sistema de Contas Nacionais Trimestrais são obtidas por meio da formulação de Laspeyres, com a base de ponderação calculada a partir da estrutura do valor adicionado a preços básicos do Sistema de Contas Nacionais do ano anterior (chamada de base móvel) (IBGE, 2016b. p. 36).</w:t>
      </w:r>
    </w:p>
    <w:p w:rsidR="00A93533" w:rsidRPr="009A4BA3" w:rsidRDefault="00A93533" w:rsidP="00A93533">
      <w:pPr>
        <w:spacing w:before="120" w:after="120" w:line="240" w:lineRule="auto"/>
        <w:contextualSpacing/>
        <w:jc w:val="both"/>
        <w:rPr>
          <w:rFonts w:ascii="Times New Roman" w:hAnsi="Times New Roman" w:cs="Times New Roman"/>
        </w:rPr>
      </w:pPr>
    </w:p>
    <w:p w:rsidR="00A93533" w:rsidRPr="009A4BA3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Consideramos, neste trabalho, que o PIB anual em volume é também um índice de Laspeyres com base móvel.</w:t>
      </w:r>
    </w:p>
    <w:p w:rsidR="00A93533" w:rsidRPr="009A4BA3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Partindo-se do índice de Laspeyres do PIB em volume (o mesmo que a variação real):</w:t>
      </w:r>
    </w:p>
    <w:p w:rsidR="00A93533" w:rsidRPr="009A4BA3" w:rsidRDefault="00A93533" w:rsidP="00A93533">
      <w:pPr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Índice de Volume de Laspeyres=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den>
        </m:f>
      </m:oMath>
      <w:r w:rsidRPr="009A4BA3">
        <w:rPr>
          <w:rFonts w:ascii="Times New Roman" w:hAnsi="Times New Roman" w:cs="Times New Roman"/>
        </w:rPr>
        <w:t xml:space="preserve"> ;</w:t>
      </w: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</w:rPr>
      </w:pP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9A4BA3">
        <w:rPr>
          <w:rFonts w:ascii="Times New Roman" w:hAnsi="Times New Roman" w:cs="Times New Roman"/>
          <w:sz w:val="24"/>
        </w:rPr>
        <w:t>e da variação nominal do PIB:</w:t>
      </w: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eastAsiaTheme="minorEastAsia" w:hAnsi="Times New Roman" w:cs="Times New Roman"/>
        </w:rPr>
      </w:pP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Variação Nominal=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den>
        </m:f>
      </m:oMath>
      <w:r w:rsidRPr="009A4BA3">
        <w:rPr>
          <w:rFonts w:ascii="Times New Roman" w:hAnsi="Times New Roman" w:cs="Times New Roman"/>
        </w:rPr>
        <w:t xml:space="preserve"> ;</w:t>
      </w: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</w:rPr>
      </w:pP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A4BA3">
        <w:rPr>
          <w:rFonts w:ascii="Times New Roman" w:hAnsi="Times New Roman" w:cs="Times New Roman"/>
          <w:sz w:val="24"/>
          <w:szCs w:val="24"/>
        </w:rPr>
        <w:t>o deflator obtido pela divisão da variação nominal pela variação real é um índice de preço de Paasche:</w:t>
      </w:r>
    </w:p>
    <w:p w:rsidR="00A93533" w:rsidRPr="009A4BA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</w:rPr>
      </w:pPr>
    </w:p>
    <w:p w:rsidR="00A9353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</w:rPr>
      </w:pPr>
      <w:r w:rsidRPr="009A4BA3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Variação Nominal</m:t>
            </m:r>
          </m:num>
          <m:den>
            <m:r>
              <w:rPr>
                <w:rFonts w:ascii="Cambria Math" w:hAnsi="Cambria Math" w:cs="Times New Roman"/>
              </w:rPr>
              <m:t>Índ. Volume Laspeyres</m:t>
            </m:r>
          </m:den>
        </m:f>
      </m:oMath>
      <w:r w:rsidRPr="009A4BA3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t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t 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 xml:space="preserve">t 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  <m:r>
              <w:rPr>
                <w:rFonts w:ascii="Cambria Math" w:hAnsi="Cambria Math" w:cs="Times New Roman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den>
        </m:f>
      </m:oMath>
      <w:r w:rsidRPr="009A4BA3">
        <w:rPr>
          <w:rFonts w:ascii="Times New Roman" w:hAnsi="Times New Roman" w:cs="Times New Roman"/>
        </w:rPr>
        <w:t>.</w:t>
      </w:r>
    </w:p>
    <w:p w:rsidR="00A93533" w:rsidRDefault="00A93533" w:rsidP="00A93533">
      <w:pPr>
        <w:shd w:val="clear" w:color="auto" w:fill="FFFFFF"/>
        <w:spacing w:before="120" w:after="120"/>
        <w:ind w:firstLine="709"/>
        <w:contextualSpacing/>
        <w:jc w:val="both"/>
        <w:rPr>
          <w:rFonts w:ascii="Times New Roman" w:hAnsi="Times New Roman" w:cs="Times New Roman"/>
        </w:rPr>
      </w:pPr>
    </w:p>
    <w:p w:rsidR="00A93533" w:rsidRPr="003528ED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Pr="0022589C" w:rsidRDefault="00A93533" w:rsidP="0022589C">
      <w:pPr>
        <w:pStyle w:val="PargrafodaLista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89C">
        <w:rPr>
          <w:rFonts w:ascii="Times New Roman" w:hAnsi="Times New Roman" w:cs="Times New Roman"/>
          <w:b/>
          <w:sz w:val="28"/>
          <w:szCs w:val="28"/>
        </w:rPr>
        <w:t>Deflatores calculados a partir das Contas Trimestrais (quando não há contas anuais)</w:t>
      </w:r>
    </w:p>
    <w:p w:rsidR="008A49C9" w:rsidRDefault="00A93533" w:rsidP="008A49C9">
      <w:pPr>
        <w:spacing w:before="120" w:after="120"/>
        <w:ind w:firstLine="709"/>
        <w:jc w:val="both"/>
        <w:rPr>
          <w:ins w:id="10" w:author="Lafis Consultoria" w:date="2017-10-26T19:28:00Z"/>
          <w:rFonts w:ascii="Times New Roman" w:hAnsi="Times New Roman"/>
          <w:sz w:val="24"/>
          <w:szCs w:val="24"/>
        </w:rPr>
      </w:pPr>
      <w:r w:rsidRPr="00E20FC4">
        <w:rPr>
          <w:rFonts w:ascii="Times New Roman" w:hAnsi="Times New Roman"/>
          <w:sz w:val="24"/>
          <w:szCs w:val="24"/>
        </w:rPr>
        <w:t>É importante observar que o deflator do PIB obtido das Contas Nacionais Trimestrais difere daquele obtido das Contas Anuais posteriormente divulgadas</w:t>
      </w:r>
      <w:r w:rsidR="00110E0E">
        <w:rPr>
          <w:rFonts w:ascii="Times New Roman" w:hAnsi="Times New Roman"/>
          <w:sz w:val="24"/>
          <w:szCs w:val="24"/>
        </w:rPr>
        <w:t>. Porém, a comparação das séries históricas para verificar o tamanho dessa diferença é prejudicada pelo fato de que, ao longo dos últimos anos, houve relevantes alterações metodológicas n</w:t>
      </w:r>
      <w:r w:rsidR="00B85354">
        <w:rPr>
          <w:rFonts w:ascii="Times New Roman" w:hAnsi="Times New Roman"/>
          <w:sz w:val="24"/>
          <w:szCs w:val="24"/>
        </w:rPr>
        <w:t>a</w:t>
      </w:r>
      <w:r w:rsidR="00110E0E">
        <w:rPr>
          <w:rFonts w:ascii="Times New Roman" w:hAnsi="Times New Roman"/>
          <w:sz w:val="24"/>
          <w:szCs w:val="24"/>
        </w:rPr>
        <w:t xml:space="preserve">s contas nacionais em geral. Assim, enquanto preparava a revisão divulgada em </w:t>
      </w:r>
      <w:del w:id="11" w:author="Lafis Consultoria" w:date="2017-10-26T18:32:00Z">
        <w:r w:rsidR="00110E0E" w:rsidDel="00E20FC4">
          <w:rPr>
            <w:rFonts w:ascii="Times New Roman" w:hAnsi="Times New Roman"/>
            <w:sz w:val="24"/>
            <w:szCs w:val="24"/>
          </w:rPr>
          <w:delText>XXXX</w:delText>
        </w:r>
      </w:del>
      <w:ins w:id="12" w:author="Lafis Consultoria" w:date="2017-10-26T18:32:00Z">
        <w:r w:rsidR="00E20FC4">
          <w:rPr>
            <w:rFonts w:ascii="Times New Roman" w:hAnsi="Times New Roman"/>
            <w:sz w:val="24"/>
            <w:szCs w:val="24"/>
          </w:rPr>
          <w:t>2015</w:t>
        </w:r>
      </w:ins>
      <w:r w:rsidR="00110E0E">
        <w:rPr>
          <w:rFonts w:ascii="Times New Roman" w:hAnsi="Times New Roman"/>
          <w:sz w:val="24"/>
          <w:szCs w:val="24"/>
        </w:rPr>
        <w:t xml:space="preserve">, o IBGE não publicou as contas anuais e manteve apenas a publicação das trimestrais. Quando divulgou os números com a nova metodologia, o fez para as contas anuais e trimestrais simultaneamente. De maneira que, </w:t>
      </w:r>
      <w:r w:rsidR="00B85354">
        <w:rPr>
          <w:rFonts w:ascii="Times New Roman" w:hAnsi="Times New Roman"/>
          <w:sz w:val="24"/>
          <w:szCs w:val="24"/>
        </w:rPr>
        <w:t>n</w:t>
      </w:r>
      <w:r w:rsidR="00110E0E">
        <w:rPr>
          <w:rFonts w:ascii="Times New Roman" w:hAnsi="Times New Roman"/>
          <w:sz w:val="24"/>
          <w:szCs w:val="24"/>
        </w:rPr>
        <w:t>a metodologia antiga, só se dispõem das séries trimestrais, mas não das correspondentes anuais que teriam sido divulgadas posteriormente na mesma metodologia</w:t>
      </w:r>
      <w:r w:rsidR="00B85354">
        <w:rPr>
          <w:rFonts w:ascii="Times New Roman" w:hAnsi="Times New Roman"/>
          <w:sz w:val="24"/>
          <w:szCs w:val="24"/>
        </w:rPr>
        <w:t>, se não tivesse havido a mudança</w:t>
      </w:r>
      <w:r w:rsidR="00110E0E">
        <w:rPr>
          <w:rFonts w:ascii="Times New Roman" w:hAnsi="Times New Roman"/>
          <w:sz w:val="24"/>
          <w:szCs w:val="24"/>
        </w:rPr>
        <w:t>.</w:t>
      </w:r>
      <w:r w:rsidR="00B85354">
        <w:rPr>
          <w:rFonts w:ascii="Times New Roman" w:hAnsi="Times New Roman"/>
          <w:sz w:val="24"/>
          <w:szCs w:val="24"/>
        </w:rPr>
        <w:t xml:space="preserve"> As diferenças que se observam nos deflatores não refletem apenas a divulgação de contas anuais no lugar das trimestrais provisórias, mas também </w:t>
      </w:r>
      <w:del w:id="13" w:author="Lafis Consultoria" w:date="2017-10-26T18:39:00Z">
        <w:r w:rsidR="00B85354" w:rsidDel="00F744D0">
          <w:rPr>
            <w:rFonts w:ascii="Times New Roman" w:hAnsi="Times New Roman"/>
            <w:sz w:val="24"/>
            <w:szCs w:val="24"/>
          </w:rPr>
          <w:delText xml:space="preserve">ampla </w:delText>
        </w:r>
      </w:del>
      <w:ins w:id="14" w:author="Lafis Consultoria" w:date="2017-10-26T18:39:00Z">
        <w:r w:rsidR="00F744D0">
          <w:rPr>
            <w:rFonts w:ascii="Times New Roman" w:hAnsi="Times New Roman"/>
            <w:sz w:val="24"/>
            <w:szCs w:val="24"/>
          </w:rPr>
          <w:t xml:space="preserve">uma </w:t>
        </w:r>
      </w:ins>
      <w:r w:rsidR="00B85354">
        <w:rPr>
          <w:rFonts w:ascii="Times New Roman" w:hAnsi="Times New Roman"/>
          <w:sz w:val="24"/>
          <w:szCs w:val="24"/>
        </w:rPr>
        <w:t>revisão</w:t>
      </w:r>
      <w:ins w:id="15" w:author="Lafis Consultoria" w:date="2017-10-26T18:39:00Z">
        <w:r w:rsidR="00F744D0">
          <w:rPr>
            <w:rFonts w:ascii="Times New Roman" w:hAnsi="Times New Roman"/>
            <w:sz w:val="24"/>
            <w:szCs w:val="24"/>
          </w:rPr>
          <w:t xml:space="preserve"> significativa</w:t>
        </w:r>
      </w:ins>
      <w:r w:rsidR="00B85354">
        <w:rPr>
          <w:rFonts w:ascii="Times New Roman" w:hAnsi="Times New Roman"/>
          <w:sz w:val="24"/>
          <w:szCs w:val="24"/>
        </w:rPr>
        <w:t xml:space="preserve"> de metodologia</w:t>
      </w:r>
      <w:ins w:id="16" w:author="Lafis Consultoria" w:date="2017-10-26T18:34:00Z">
        <w:r w:rsidR="00E20FC4">
          <w:rPr>
            <w:rFonts w:ascii="Times New Roman" w:hAnsi="Times New Roman"/>
            <w:sz w:val="24"/>
            <w:szCs w:val="24"/>
          </w:rPr>
          <w:t xml:space="preserve"> para os anos de 2010 a 2013,</w:t>
        </w:r>
      </w:ins>
      <w:del w:id="17" w:author="Lafis Consultoria" w:date="2017-10-26T18:34:00Z">
        <w:r w:rsidR="00B85354" w:rsidDel="00E20FC4">
          <w:rPr>
            <w:rFonts w:ascii="Times New Roman" w:hAnsi="Times New Roman"/>
            <w:sz w:val="24"/>
            <w:szCs w:val="24"/>
          </w:rPr>
          <w:delText>,</w:delText>
        </w:r>
      </w:del>
      <w:r w:rsidR="00B85354">
        <w:rPr>
          <w:rFonts w:ascii="Times New Roman" w:hAnsi="Times New Roman"/>
          <w:sz w:val="24"/>
          <w:szCs w:val="24"/>
        </w:rPr>
        <w:t xml:space="preserve"> invalidando a comparação.</w:t>
      </w:r>
      <w:r w:rsidR="00110E0E">
        <w:rPr>
          <w:rFonts w:ascii="Times New Roman" w:hAnsi="Times New Roman"/>
          <w:sz w:val="24"/>
          <w:szCs w:val="24"/>
        </w:rPr>
        <w:t xml:space="preserve"> E não faz sentido, para esse efeito, comparar as séries trimestrais e anuais calculadas já com a metodologia nova, porque quando as trimestrais foram divulgadas, as anuais correspondentes também o foram e o que se gostaria de usar na</w:t>
      </w:r>
      <w:r w:rsidR="00B85354">
        <w:rPr>
          <w:rFonts w:ascii="Times New Roman" w:hAnsi="Times New Roman"/>
          <w:sz w:val="24"/>
          <w:szCs w:val="24"/>
        </w:rPr>
        <w:t xml:space="preserve"> </w:t>
      </w:r>
      <w:r w:rsidR="00110E0E">
        <w:rPr>
          <w:rFonts w:ascii="Times New Roman" w:hAnsi="Times New Roman"/>
          <w:sz w:val="24"/>
          <w:szCs w:val="24"/>
        </w:rPr>
        <w:t xml:space="preserve">comparação é o deflator de uma série trimestral divulgada antes da divulgação da anual correspondente. </w:t>
      </w:r>
      <w:bookmarkStart w:id="18" w:name="_Hlk496809167"/>
      <w:r w:rsidR="00110E0E">
        <w:rPr>
          <w:rFonts w:ascii="Times New Roman" w:hAnsi="Times New Roman"/>
          <w:sz w:val="24"/>
          <w:szCs w:val="24"/>
        </w:rPr>
        <w:t xml:space="preserve">A partir de </w:t>
      </w:r>
      <w:del w:id="19" w:author="Lafis Consultoria" w:date="2017-10-26T18:33:00Z">
        <w:r w:rsidR="00110E0E" w:rsidDel="00E20FC4">
          <w:rPr>
            <w:rFonts w:ascii="Times New Roman" w:hAnsi="Times New Roman"/>
            <w:sz w:val="24"/>
            <w:szCs w:val="24"/>
          </w:rPr>
          <w:delText>YYYY</w:delText>
        </w:r>
      </w:del>
      <w:ins w:id="20" w:author="Lafis Consultoria" w:date="2017-10-26T18:33:00Z">
        <w:r w:rsidR="00E20FC4">
          <w:rPr>
            <w:rFonts w:ascii="Times New Roman" w:hAnsi="Times New Roman"/>
            <w:sz w:val="24"/>
            <w:szCs w:val="24"/>
          </w:rPr>
          <w:t>2013</w:t>
        </w:r>
      </w:ins>
      <w:r w:rsidR="00110E0E">
        <w:rPr>
          <w:rFonts w:ascii="Times New Roman" w:hAnsi="Times New Roman"/>
          <w:sz w:val="24"/>
          <w:szCs w:val="24"/>
        </w:rPr>
        <w:t>, no entanto, essa comparação é possível.</w:t>
      </w:r>
      <w:ins w:id="21" w:author="Lafis Consultoria" w:date="2017-10-26T19:24:00Z">
        <w:r w:rsidR="008A49C9">
          <w:rPr>
            <w:rFonts w:ascii="Times New Roman" w:hAnsi="Times New Roman"/>
            <w:sz w:val="24"/>
            <w:szCs w:val="24"/>
          </w:rPr>
          <w:t xml:space="preserve"> </w:t>
        </w:r>
      </w:ins>
      <w:r w:rsidR="00110E0E">
        <w:rPr>
          <w:rFonts w:ascii="Times New Roman" w:hAnsi="Times New Roman"/>
          <w:sz w:val="24"/>
          <w:szCs w:val="24"/>
        </w:rPr>
        <w:t xml:space="preserve"> </w:t>
      </w:r>
      <w:commentRangeStart w:id="22"/>
      <w:r w:rsidR="00B85354">
        <w:rPr>
          <w:rFonts w:ascii="Times New Roman" w:hAnsi="Times New Roman"/>
          <w:sz w:val="24"/>
          <w:szCs w:val="24"/>
        </w:rPr>
        <w:lastRenderedPageBreak/>
        <w:t>[...............]</w:t>
      </w:r>
      <w:commentRangeEnd w:id="22"/>
      <w:r w:rsidR="00B85354">
        <w:rPr>
          <w:rStyle w:val="Refdecomentrio"/>
        </w:rPr>
        <w:commentReference w:id="22"/>
      </w:r>
      <w:r w:rsidR="00B85354">
        <w:rPr>
          <w:rFonts w:ascii="Times New Roman" w:hAnsi="Times New Roman"/>
          <w:sz w:val="24"/>
          <w:szCs w:val="24"/>
        </w:rPr>
        <w:t>.</w:t>
      </w:r>
      <w:ins w:id="23" w:author="Lafis Consultoria" w:date="2017-10-26T19:28:00Z">
        <w:r w:rsidR="008A49C9">
          <w:rPr>
            <w:rFonts w:ascii="Times New Roman" w:hAnsi="Times New Roman"/>
            <w:sz w:val="24"/>
            <w:szCs w:val="24"/>
          </w:rPr>
          <w:t xml:space="preserve"> A partir de 2013, no entanto, essa comparação é possível e indica que o deflator do PIB obtido nas Contas Trimestrais pode tanto subestimar quanto superestimar o obtido posteriormente a partir das Contas Anuais. Ao subtrair o PIB obtido a partir das Contas Trimestrais do obtido nas Contas Anuais, a diferença observada para o ano de 2013 é negativa, -0,19, e para 2014 é positiva, 0,95.</w:t>
        </w:r>
      </w:ins>
    </w:p>
    <w:p w:rsidR="00A93533" w:rsidRDefault="00A93533" w:rsidP="00A93533">
      <w:pPr>
        <w:spacing w:before="120" w:after="120"/>
        <w:ind w:firstLine="709"/>
        <w:jc w:val="both"/>
        <w:rPr>
          <w:rFonts w:ascii="Times New Roman" w:hAnsi="Times New Roman"/>
          <w:sz w:val="24"/>
          <w:szCs w:val="24"/>
        </w:rPr>
      </w:pPr>
    </w:p>
    <w:bookmarkEnd w:id="18"/>
    <w:p w:rsidR="00A93533" w:rsidRDefault="00A93533" w:rsidP="00A93533">
      <w:pPr>
        <w:spacing w:before="12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Pr="0022589C" w:rsidRDefault="00A93533" w:rsidP="0022589C">
      <w:pPr>
        <w:pStyle w:val="PargrafodaLista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89C">
        <w:rPr>
          <w:rFonts w:ascii="Times New Roman" w:hAnsi="Times New Roman" w:cs="Times New Roman"/>
          <w:b/>
          <w:sz w:val="28"/>
          <w:szCs w:val="28"/>
        </w:rPr>
        <w:t>Cálculos estendidos: 1948 a 1990</w:t>
      </w:r>
    </w:p>
    <w:p w:rsidR="00C17DD0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já mencionado</w:t>
      </w:r>
      <w:r w:rsidR="002036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24" w:author="Lafis Consultoria" w:date="2017-10-26T18:52:00Z">
        <w:r w:rsidDel="00C66E68">
          <w:rPr>
            <w:rFonts w:ascii="Times New Roman" w:hAnsi="Times New Roman" w:cs="Times New Roman"/>
            <w:sz w:val="24"/>
            <w:szCs w:val="24"/>
          </w:rPr>
          <w:delText xml:space="preserve">as </w:delText>
        </w:r>
      </w:del>
      <w:ins w:id="25" w:author="Lafis Consultoria" w:date="2017-10-26T18:52:00Z">
        <w:r w:rsidR="00C66E68">
          <w:rPr>
            <w:rFonts w:ascii="Times New Roman" w:hAnsi="Times New Roman" w:cs="Times New Roman"/>
            <w:sz w:val="24"/>
            <w:szCs w:val="24"/>
          </w:rPr>
          <w:t xml:space="preserve">o Sistema de </w:t>
        </w:r>
      </w:ins>
      <w:r>
        <w:rPr>
          <w:rFonts w:ascii="Times New Roman" w:hAnsi="Times New Roman" w:cs="Times New Roman"/>
          <w:sz w:val="24"/>
          <w:szCs w:val="24"/>
        </w:rPr>
        <w:t>Contas Nacionais de 1947 a 1989</w:t>
      </w:r>
      <w:del w:id="26" w:author="Lafis Consultoria" w:date="2017-10-26T18:53:00Z">
        <w:r w:rsidDel="00C66E68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6"/>
        </w:r>
      </w:del>
      <w:r>
        <w:rPr>
          <w:rFonts w:ascii="Times New Roman" w:hAnsi="Times New Roman" w:cs="Times New Roman"/>
          <w:sz w:val="24"/>
          <w:szCs w:val="24"/>
        </w:rPr>
        <w:t xml:space="preserve"> não disponibilizam as variações reais de X, M, e C+I+G. Em Bastos e Ferreira (2016), fo</w:t>
      </w:r>
      <w:r w:rsidR="002036B8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 xml:space="preserve"> utilizado</w:t>
      </w:r>
      <w:r w:rsidR="002036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como deflator</w:t>
      </w:r>
      <w:r w:rsidR="002036B8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das exportações e importações o</w:t>
      </w:r>
      <w:r w:rsidR="002036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índice</w:t>
      </w:r>
      <w:r w:rsidR="002036B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preços de exportação e importação da </w:t>
      </w:r>
      <w:r w:rsidRPr="00945B6B">
        <w:rPr>
          <w:rFonts w:ascii="Times New Roman" w:hAnsi="Times New Roman" w:cs="Times New Roman"/>
          <w:sz w:val="24"/>
          <w:szCs w:val="24"/>
        </w:rPr>
        <w:t>Fundação Centro de Estudos do Comércio Exterior</w:t>
      </w:r>
      <w:r>
        <w:rPr>
          <w:rFonts w:ascii="Times New Roman" w:hAnsi="Times New Roman" w:cs="Times New Roman"/>
          <w:sz w:val="24"/>
          <w:szCs w:val="24"/>
        </w:rPr>
        <w:t xml:space="preserve"> (Funcex) e</w:t>
      </w:r>
      <w:r w:rsidR="002036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como deflator da absorção interna, o índice de preços ao consumidor medido na cidade do Rio de Janeiro (</w:t>
      </w:r>
      <w:r w:rsidRPr="00B463D6">
        <w:rPr>
          <w:rFonts w:ascii="Times New Roman" w:hAnsi="Times New Roman" w:cs="Times New Roman"/>
          <w:sz w:val="24"/>
          <w:szCs w:val="24"/>
        </w:rPr>
        <w:t>IPC-RJ</w:t>
      </w:r>
      <w:r>
        <w:rPr>
          <w:rFonts w:ascii="Times New Roman" w:hAnsi="Times New Roman" w:cs="Times New Roman"/>
          <w:sz w:val="24"/>
          <w:szCs w:val="24"/>
        </w:rPr>
        <w:t>) pela Fundação Getúlio Vargas (FGV).</w:t>
      </w:r>
      <w:r w:rsidR="00586370">
        <w:rPr>
          <w:rFonts w:ascii="Times New Roman" w:hAnsi="Times New Roman" w:cs="Times New Roman"/>
          <w:sz w:val="24"/>
          <w:szCs w:val="24"/>
        </w:rPr>
        <w:t xml:space="preserve"> No presente trabalho, foram também utilizados como deflatores das exportações e importações os índices de preço da Funcex como deflatores. Mas deve-se ter em mente que os índices da Funcex referem-se apenas ao comércio de bens e as exportações e importações, nas contas nacionais, incluem bens e serviços. No caso das exportações, a predominância é de bens, mas os s</w:t>
      </w:r>
      <w:r w:rsidR="00586370" w:rsidRPr="002036B8">
        <w:rPr>
          <w:rFonts w:ascii="Times New Roman" w:hAnsi="Times New Roman" w:cs="Times New Roman"/>
          <w:sz w:val="24"/>
          <w:szCs w:val="24"/>
        </w:rPr>
        <w:t>erviços t</w:t>
      </w:r>
      <w:r w:rsidR="00586370">
        <w:rPr>
          <w:rFonts w:ascii="Times New Roman" w:hAnsi="Times New Roman" w:cs="Times New Roman"/>
          <w:sz w:val="24"/>
          <w:szCs w:val="24"/>
        </w:rPr>
        <w:t>ê</w:t>
      </w:r>
      <w:r w:rsidR="00586370" w:rsidRPr="002036B8">
        <w:rPr>
          <w:rFonts w:ascii="Times New Roman" w:hAnsi="Times New Roman" w:cs="Times New Roman"/>
          <w:sz w:val="24"/>
          <w:szCs w:val="24"/>
        </w:rPr>
        <w:t>m um peso maior nas importações</w:t>
      </w:r>
      <w:r w:rsidR="00586370">
        <w:rPr>
          <w:rFonts w:ascii="Times New Roman" w:hAnsi="Times New Roman" w:cs="Times New Roman"/>
          <w:sz w:val="24"/>
          <w:szCs w:val="24"/>
        </w:rPr>
        <w:t xml:space="preserve">, o que deve ser citado com um </w:t>
      </w:r>
      <w:proofErr w:type="spellStart"/>
      <w:r w:rsidR="00586370" w:rsidRPr="004013E0">
        <w:rPr>
          <w:rFonts w:ascii="Times New Roman" w:hAnsi="Times New Roman" w:cs="Times New Roman"/>
          <w:i/>
          <w:sz w:val="24"/>
          <w:szCs w:val="24"/>
        </w:rPr>
        <w:t>caveat</w:t>
      </w:r>
      <w:proofErr w:type="spellEnd"/>
      <w:r w:rsidR="00586370">
        <w:rPr>
          <w:rFonts w:ascii="Times New Roman" w:hAnsi="Times New Roman" w:cs="Times New Roman"/>
          <w:sz w:val="24"/>
          <w:szCs w:val="24"/>
        </w:rPr>
        <w:t xml:space="preserve"> para o uso do índice da Funcex. </w:t>
      </w:r>
      <w:r w:rsidR="00586370"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 w:rsidR="002036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3533" w:rsidRDefault="00586370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do deflator da absorção i</w:t>
      </w:r>
      <w:r w:rsidR="00C17DD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terna, e</w:t>
      </w:r>
      <w:r w:rsidR="002036B8">
        <w:rPr>
          <w:rFonts w:ascii="Times New Roman" w:hAnsi="Times New Roman" w:cs="Times New Roman"/>
          <w:sz w:val="24"/>
          <w:szCs w:val="24"/>
        </w:rPr>
        <w:t xml:space="preserve">m Bastos e Ferreira (2016), foi utilizado o IPC-RJ “ponta-a-ponta”, isto é, a inflação anual medida pela comparação do nível dos índices em dezembro de cada ano. </w:t>
      </w:r>
      <w:r w:rsidR="006A316D">
        <w:rPr>
          <w:rFonts w:ascii="Times New Roman" w:hAnsi="Times New Roman" w:cs="Times New Roman"/>
          <w:sz w:val="24"/>
          <w:szCs w:val="24"/>
        </w:rPr>
        <w:t>Deve-se observar que</w:t>
      </w:r>
      <w:r w:rsidR="002036B8">
        <w:rPr>
          <w:rFonts w:ascii="Times New Roman" w:hAnsi="Times New Roman" w:cs="Times New Roman"/>
          <w:sz w:val="24"/>
          <w:szCs w:val="24"/>
        </w:rPr>
        <w:t xml:space="preserve"> </w:t>
      </w:r>
      <w:r w:rsidR="006A316D">
        <w:rPr>
          <w:rFonts w:ascii="Times New Roman" w:hAnsi="Times New Roman" w:cs="Times New Roman"/>
          <w:sz w:val="24"/>
          <w:szCs w:val="24"/>
        </w:rPr>
        <w:t xml:space="preserve">teria sido mais adequada ao contexto das contas nacionais </w:t>
      </w:r>
      <w:r w:rsidR="002036B8">
        <w:rPr>
          <w:rFonts w:ascii="Times New Roman" w:hAnsi="Times New Roman" w:cs="Times New Roman"/>
          <w:sz w:val="24"/>
          <w:szCs w:val="24"/>
        </w:rPr>
        <w:t xml:space="preserve">a inflação </w:t>
      </w:r>
      <w:r>
        <w:rPr>
          <w:rFonts w:ascii="Times New Roman" w:hAnsi="Times New Roman" w:cs="Times New Roman"/>
          <w:sz w:val="24"/>
          <w:szCs w:val="24"/>
        </w:rPr>
        <w:t xml:space="preserve">calculada por </w:t>
      </w:r>
      <w:r w:rsidR="002036B8">
        <w:rPr>
          <w:rFonts w:ascii="Times New Roman" w:hAnsi="Times New Roman" w:cs="Times New Roman"/>
          <w:sz w:val="24"/>
          <w:szCs w:val="24"/>
        </w:rPr>
        <w:t xml:space="preserve">“média sobre média”, isto é, </w:t>
      </w:r>
      <w:r>
        <w:rPr>
          <w:rFonts w:ascii="Times New Roman" w:hAnsi="Times New Roman" w:cs="Times New Roman"/>
          <w:sz w:val="24"/>
          <w:szCs w:val="24"/>
        </w:rPr>
        <w:t xml:space="preserve">a taxa de inflação obtida da comparação entre </w:t>
      </w:r>
      <w:r w:rsidR="002036B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036B8">
        <w:rPr>
          <w:rFonts w:ascii="Times New Roman" w:hAnsi="Times New Roman" w:cs="Times New Roman"/>
          <w:sz w:val="24"/>
          <w:szCs w:val="24"/>
        </w:rPr>
        <w:t xml:space="preserve"> níve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036B8">
        <w:rPr>
          <w:rFonts w:ascii="Times New Roman" w:hAnsi="Times New Roman" w:cs="Times New Roman"/>
          <w:sz w:val="24"/>
          <w:szCs w:val="24"/>
        </w:rPr>
        <w:t xml:space="preserve"> do índice preço de cada ano calculado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036B8">
        <w:rPr>
          <w:rFonts w:ascii="Times New Roman" w:hAnsi="Times New Roman" w:cs="Times New Roman"/>
          <w:sz w:val="24"/>
          <w:szCs w:val="24"/>
        </w:rPr>
        <w:t xml:space="preserve"> pela média 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036B8">
        <w:rPr>
          <w:rFonts w:ascii="Times New Roman" w:hAnsi="Times New Roman" w:cs="Times New Roman"/>
          <w:sz w:val="24"/>
          <w:szCs w:val="24"/>
        </w:rPr>
        <w:t xml:space="preserve"> níveis mensais de preço. </w:t>
      </w:r>
    </w:p>
    <w:p w:rsidR="00A93533" w:rsidRPr="00613328" w:rsidRDefault="00586370" w:rsidP="003606A2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trabalho, p</w:t>
      </w:r>
      <w:r w:rsidR="00A93533">
        <w:rPr>
          <w:rFonts w:ascii="Times New Roman" w:hAnsi="Times New Roman" w:cs="Times New Roman"/>
          <w:sz w:val="24"/>
          <w:szCs w:val="24"/>
        </w:rPr>
        <w:t>orém, o deflator da absorção interna é obtido de maneira diferente</w:t>
      </w:r>
      <w:r w:rsidR="003606A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partir </w:t>
      </w:r>
      <w:r w:rsidR="00A93533">
        <w:rPr>
          <w:rFonts w:ascii="Times New Roman" w:hAnsi="Times New Roman" w:cs="Times New Roman"/>
          <w:sz w:val="24"/>
          <w:szCs w:val="24"/>
        </w:rPr>
        <w:t>da equação do deflator do PIB (</w:t>
      </w:r>
      <m:oMath>
        <m:r>
          <w:rPr>
            <w:rFonts w:ascii="Cambria Math" w:hAnsi="Cambria Math" w:cs="Times New Roman"/>
            <w:sz w:val="24"/>
            <w:szCs w:val="24"/>
          </w:rPr>
          <m:t>Ppib</m:t>
        </m:r>
      </m:oMath>
      <w:r w:rsidR="00A9353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93533">
        <w:rPr>
          <w:rFonts w:ascii="Times New Roman" w:hAnsi="Times New Roman" w:cs="Times New Roman"/>
          <w:sz w:val="24"/>
          <w:szCs w:val="24"/>
        </w:rPr>
        <w:t>, apresentada na seção 2.1:</w:t>
      </w:r>
    </w:p>
    <w:p w:rsidR="00A93533" w:rsidRDefault="007E11B6" w:rsidP="00A93533">
      <w:pPr>
        <w:shd w:val="clear" w:color="auto" w:fill="FFFFFF"/>
        <w:ind w:left="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PIB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 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 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 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 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*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den>
            </m:f>
          </m:den>
        </m:f>
      </m:oMath>
      <w:r w:rsidR="00A93533" w:rsidRPr="0034560E">
        <w:rPr>
          <w:rFonts w:ascii="Times New Roman" w:hAnsi="Times New Roman" w:cs="Times New Roman"/>
          <w:sz w:val="24"/>
          <w:szCs w:val="24"/>
        </w:rPr>
        <w:t xml:space="preserve">  ,</w:t>
      </w:r>
    </w:p>
    <w:p w:rsidR="00A93533" w:rsidRDefault="00586370" w:rsidP="00A93533">
      <w:pPr>
        <w:shd w:val="clear" w:color="auto" w:fill="FFFFFF"/>
        <w:ind w:lef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606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A93533" w:rsidRPr="00154AF1">
        <w:rPr>
          <w:rFonts w:ascii="Times New Roman" w:hAnsi="Times New Roman" w:cs="Times New Roman"/>
          <w:sz w:val="24"/>
          <w:szCs w:val="24"/>
        </w:rPr>
        <w:t xml:space="preserve">earranjando as </w:t>
      </w:r>
      <w:r w:rsidR="00A93533">
        <w:rPr>
          <w:rFonts w:ascii="Times New Roman" w:hAnsi="Times New Roman" w:cs="Times New Roman"/>
          <w:sz w:val="24"/>
          <w:szCs w:val="24"/>
        </w:rPr>
        <w:t>participações porcentuais</w:t>
      </w:r>
      <w:r w:rsidR="00A93533" w:rsidRPr="00154AF1">
        <w:rPr>
          <w:rFonts w:ascii="Times New Roman" w:hAnsi="Times New Roman" w:cs="Times New Roman"/>
          <w:sz w:val="24"/>
          <w:szCs w:val="24"/>
        </w:rPr>
        <w:t xml:space="preserve"> da absorção interna, das exportações e das importações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 e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93533" w:rsidRPr="00154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93533" w:rsidRPr="00154AF1">
        <w:rPr>
          <w:rFonts w:ascii="Times New Roman" w:hAnsi="Times New Roman" w:cs="Times New Roman"/>
          <w:sz w:val="24"/>
          <w:szCs w:val="24"/>
        </w:rPr>
        <w:t>e os deflatores das exportações, importações e do PIB</w:t>
      </w:r>
      <w:r w:rsidR="00A93533">
        <w:rPr>
          <w:rFonts w:ascii="Times New Roman" w:hAnsi="Times New Roman" w:cs="Times New Roman"/>
          <w:sz w:val="24"/>
          <w:szCs w:val="24"/>
        </w:rPr>
        <w:t xml:space="preserve"> </w:t>
      </w:r>
      <w:r w:rsidR="00A93533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Px, Pm e</m:t>
        </m:r>
      </m:oMath>
      <w:r w:rsidR="00A9353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Ppib</m:t>
        </m:r>
      </m:oMath>
      <w:r w:rsidR="00A93533">
        <w:rPr>
          <w:rFonts w:ascii="Times New Roman" w:eastAsiaTheme="minorEastAsia" w:hAnsi="Times New Roman" w:cs="Times New Roman"/>
          <w:sz w:val="24"/>
          <w:szCs w:val="24"/>
        </w:rPr>
        <w:t>), de modo a</w:t>
      </w:r>
      <w:r w:rsidR="00A93533">
        <w:rPr>
          <w:rFonts w:ascii="Times New Roman" w:hAnsi="Times New Roman" w:cs="Times New Roman"/>
          <w:sz w:val="24"/>
          <w:szCs w:val="24"/>
        </w:rPr>
        <w:t xml:space="preserve"> isolar o deflator da absorção interna (</w:t>
      </w:r>
      <m:oMath>
        <m:r>
          <w:rPr>
            <w:rFonts w:ascii="Cambria Math" w:hAnsi="Cambria Math" w:cs="Times New Roman"/>
            <w:sz w:val="24"/>
            <w:szCs w:val="24"/>
          </w:rPr>
          <m:t>Pa)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93533">
        <w:rPr>
          <w:rFonts w:ascii="Times New Roman" w:eastAsiaTheme="minorEastAsia" w:hAnsi="Times New Roman" w:cs="Times New Roman"/>
          <w:sz w:val="24"/>
          <w:szCs w:val="24"/>
        </w:rPr>
        <w:t xml:space="preserve"> tem-se:</w:t>
      </w:r>
    </w:p>
    <w:p w:rsidR="00A93533" w:rsidRPr="00B208DA" w:rsidRDefault="00A93533" w:rsidP="00A93533">
      <w:pPr>
        <w:shd w:val="clear" w:color="auto" w:fill="FFFFFF"/>
        <w:ind w:left="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Pa=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Ppib*Sa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1-Ppib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Pm</m:t>
                    </m:r>
                  </m:den>
                </m:f>
              </m:e>
            </m:d>
          </m:den>
        </m:f>
      </m:oMath>
      <w:r w:rsidR="00586370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93533" w:rsidRDefault="00586370" w:rsidP="00A93533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93533">
        <w:rPr>
          <w:rFonts w:ascii="Times New Roman" w:hAnsi="Times New Roman" w:cs="Times New Roman"/>
          <w:sz w:val="24"/>
          <w:szCs w:val="24"/>
        </w:rPr>
        <w:t>m que o deflator da absorção interna (</w:t>
      </w:r>
      <m:oMath>
        <m:r>
          <w:rPr>
            <w:rFonts w:ascii="Cambria Math" w:hAnsi="Cambria Math" w:cs="Times New Roman"/>
            <w:sz w:val="24"/>
            <w:szCs w:val="24"/>
          </w:rPr>
          <m:t>Pa)</m:t>
        </m:r>
      </m:oMath>
      <w:r w:rsidR="00A93533">
        <w:rPr>
          <w:rFonts w:ascii="Times New Roman" w:eastAsiaTheme="minorEastAsia" w:hAnsi="Times New Roman" w:cs="Times New Roman"/>
          <w:sz w:val="24"/>
          <w:szCs w:val="24"/>
        </w:rPr>
        <w:t xml:space="preserve"> é obtido implicitamente a partir da equação do deflator do PIB</w:t>
      </w:r>
      <w:r w:rsidR="003606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93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606A2">
        <w:rPr>
          <w:rFonts w:ascii="Times New Roman" w:eastAsiaTheme="minorEastAsia" w:hAnsi="Times New Roman" w:cs="Times New Roman"/>
          <w:sz w:val="24"/>
          <w:szCs w:val="24"/>
        </w:rPr>
        <w:t>através</w:t>
      </w:r>
      <w:r w:rsidR="00A93533">
        <w:rPr>
          <w:rFonts w:ascii="Times New Roman" w:eastAsiaTheme="minorEastAsia" w:hAnsi="Times New Roman" w:cs="Times New Roman"/>
          <w:sz w:val="24"/>
          <w:szCs w:val="24"/>
        </w:rPr>
        <w:t xml:space="preserve"> de elementos das Contas Nacionais. Observa-se que  </w:t>
      </w:r>
      <m:oMath>
        <m:r>
          <w:rPr>
            <w:rFonts w:ascii="Cambria Math" w:hAnsi="Cambria Math" w:cs="Times New Roman"/>
            <w:sz w:val="24"/>
            <w:szCs w:val="24"/>
          </w:rPr>
          <m:t>Px e Pm</m:t>
        </m:r>
      </m:oMath>
      <w:r w:rsidR="00A93533">
        <w:rPr>
          <w:rFonts w:ascii="Times New Roman" w:eastAsiaTheme="minorEastAsia" w:hAnsi="Times New Roman" w:cs="Times New Roman"/>
          <w:sz w:val="24"/>
          <w:szCs w:val="24"/>
        </w:rPr>
        <w:t xml:space="preserve"> disponíveis para o período entre 1947 e 1989 são os índices de preço da </w:t>
      </w:r>
      <w:r w:rsidR="00A9353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Funcex, que foram utilizados também neste cálculo e que torna o </w:t>
      </w:r>
      <m:oMath>
        <m:r>
          <w:rPr>
            <w:rFonts w:ascii="Cambria Math" w:hAnsi="Cambria Math" w:cs="Times New Roman"/>
            <w:sz w:val="24"/>
            <w:szCs w:val="24"/>
          </w:rPr>
          <m:t>Pa</m:t>
        </m:r>
      </m:oMath>
      <w:r w:rsidR="00A93533">
        <w:rPr>
          <w:rFonts w:ascii="Times New Roman" w:eastAsiaTheme="minorEastAsia" w:hAnsi="Times New Roman" w:cs="Times New Roman"/>
          <w:sz w:val="24"/>
          <w:szCs w:val="24"/>
        </w:rPr>
        <w:t xml:space="preserve"> resultante fruto das Contas Nacionais e destes índices de preço.</w:t>
      </w:r>
    </w:p>
    <w:p w:rsidR="00A93533" w:rsidRDefault="00A93533" w:rsidP="00A93533">
      <w:pPr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commentRangeStart w:id="29"/>
      <w:commentRangeStart w:id="30"/>
      <w:r>
        <w:rPr>
          <w:rFonts w:ascii="Times New Roman" w:eastAsiaTheme="minorEastAsia" w:hAnsi="Times New Roman" w:cs="Times New Roman"/>
          <w:sz w:val="24"/>
          <w:szCs w:val="24"/>
        </w:rPr>
        <w:t xml:space="preserve">Como exercício de robustez da equação, o </w:t>
      </w:r>
      <m:oMath>
        <m:r>
          <w:rPr>
            <w:rFonts w:ascii="Cambria Math" w:hAnsi="Cambria Math" w:cs="Times New Roman"/>
            <w:sz w:val="24"/>
            <w:szCs w:val="24"/>
          </w:rPr>
          <m:t>Pa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resultante foi comparado ao IPC-RJ calculado, como ilustra o gráfico </w:t>
      </w:r>
      <w:r w:rsidR="00F04A45" w:rsidRPr="00F04A45">
        <w:rPr>
          <w:rFonts w:ascii="Times New Roman" w:hAnsi="Times New Roman" w:cs="Times New Roman"/>
          <w:sz w:val="24"/>
          <w:szCs w:val="24"/>
          <w:highlight w:val="yellow"/>
        </w:rPr>
        <w:t>(inserir número)</w:t>
      </w:r>
      <w:r w:rsidRPr="00F04A45">
        <w:rPr>
          <w:rFonts w:ascii="Times New Roman" w:eastAsiaTheme="minorEastAsia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Como </w:t>
      </w:r>
      <w:r w:rsidR="003606A2">
        <w:rPr>
          <w:rFonts w:ascii="Times New Roman" w:eastAsiaTheme="minorEastAsia" w:hAnsi="Times New Roman" w:cs="Times New Roman"/>
          <w:sz w:val="24"/>
          <w:szCs w:val="24"/>
        </w:rPr>
        <w:t xml:space="preserve">ambos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apresentam mesma evolução no período e seus valores se mostraram muito semelhantes, fez-se a opção de utilizar o </w:t>
      </w:r>
      <m:oMath>
        <m:r>
          <w:rPr>
            <w:rFonts w:ascii="Cambria Math" w:hAnsi="Cambria Math" w:cs="Times New Roman"/>
            <w:sz w:val="24"/>
            <w:szCs w:val="24"/>
          </w:rPr>
          <m:t>Pa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calculado através da equação do deflator do PIB como deflator da absorção interna para os anos entre 1948 e 1990.</w:t>
      </w:r>
      <w:commentRangeEnd w:id="29"/>
      <w:r w:rsidR="003F0CDC">
        <w:rPr>
          <w:rStyle w:val="Refdecomentrio"/>
        </w:rPr>
        <w:commentReference w:id="29"/>
      </w:r>
      <w:commentRangeEnd w:id="30"/>
      <w:r w:rsidR="00FD3BBE">
        <w:rPr>
          <w:rStyle w:val="Refdecomentrio"/>
        </w:rPr>
        <w:commentReference w:id="30"/>
      </w:r>
    </w:p>
    <w:p w:rsidR="00FD3BBE" w:rsidRPr="00971771" w:rsidRDefault="00FD3BBE" w:rsidP="00FD3BBE">
      <w:pPr>
        <w:keepNext/>
        <w:spacing w:before="120" w:after="120" w:line="240" w:lineRule="auto"/>
        <w:jc w:val="both"/>
        <w:rPr>
          <w:ins w:id="31" w:author="Lafis Consultoria" w:date="2017-10-26T19:45:00Z"/>
          <w:rFonts w:ascii="Times New Roman" w:eastAsiaTheme="minorEastAsia" w:hAnsi="Times New Roman" w:cs="Times New Roman"/>
          <w:b/>
          <w:sz w:val="24"/>
          <w:szCs w:val="24"/>
        </w:rPr>
      </w:pPr>
      <w:ins w:id="32" w:author="Lafis Consultoria" w:date="2017-10-26T19:45:00Z">
        <w:r w:rsidRPr="00971771">
          <w:rPr>
            <w:rFonts w:ascii="Times New Roman" w:eastAsiaTheme="minorEastAsia" w:hAnsi="Times New Roman" w:cs="Times New Roman"/>
            <w:b/>
            <w:sz w:val="24"/>
            <w:szCs w:val="24"/>
          </w:rPr>
          <w:lastRenderedPageBreak/>
          <w:t>Gráfico __</w:t>
        </w:r>
      </w:ins>
    </w:p>
    <w:p w:rsidR="00FD3BBE" w:rsidRDefault="00FD3BBE" w:rsidP="00FD3BBE">
      <w:pPr>
        <w:keepNext/>
        <w:spacing w:before="120" w:after="120" w:line="240" w:lineRule="auto"/>
        <w:jc w:val="both"/>
        <w:rPr>
          <w:ins w:id="33" w:author="Lafis Consultoria" w:date="2017-10-26T19:45:00Z"/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ins w:id="34" w:author="Lafis Consultoria" w:date="2017-10-26T19:45:00Z"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Pa</m:t>
          </w:ins>
        </m:r>
      </m:oMath>
      <w:ins w:id="35" w:author="Lafis Consultoria" w:date="2017-10-26T19:45:00Z">
        <w:r w:rsidRPr="00971771">
          <w:rPr>
            <w:rFonts w:ascii="Times New Roman" w:eastAsiaTheme="minorEastAsia" w:hAnsi="Times New Roman" w:cs="Times New Roman"/>
            <w:b/>
            <w:sz w:val="24"/>
            <w:szCs w:val="24"/>
          </w:rPr>
          <w:t xml:space="preserve"> média harmônica e IPC-RJ</w:t>
        </w:r>
        <w:r>
          <w:rPr>
            <w:rFonts w:ascii="Times New Roman" w:eastAsiaTheme="minorEastAsia" w:hAnsi="Times New Roman" w:cs="Times New Roman"/>
            <w:b/>
            <w:sz w:val="24"/>
            <w:szCs w:val="24"/>
          </w:rPr>
          <w:t xml:space="preserve"> (Var%)</w:t>
        </w:r>
        <w:r w:rsidRPr="00971771">
          <w:rPr>
            <w:rFonts w:ascii="Times New Roman" w:eastAsiaTheme="minorEastAsia" w:hAnsi="Times New Roman" w:cs="Times New Roman"/>
            <w:b/>
            <w:sz w:val="24"/>
            <w:szCs w:val="24"/>
          </w:rPr>
          <w:t xml:space="preserve"> (1948-1990)</w:t>
        </w:r>
      </w:ins>
    </w:p>
    <w:p w:rsidR="00FD3BBE" w:rsidRPr="00971771" w:rsidRDefault="00FD3BBE" w:rsidP="00FD3BBE">
      <w:pPr>
        <w:keepNext/>
        <w:spacing w:before="120" w:after="120" w:line="240" w:lineRule="auto"/>
        <w:jc w:val="both"/>
        <w:rPr>
          <w:ins w:id="36" w:author="Lafis Consultoria" w:date="2017-10-26T19:45:00Z"/>
          <w:rFonts w:ascii="Times New Roman" w:eastAsiaTheme="minorEastAsia" w:hAnsi="Times New Roman" w:cs="Times New Roman"/>
          <w:b/>
          <w:sz w:val="24"/>
          <w:szCs w:val="24"/>
        </w:rPr>
      </w:pPr>
      <w:ins w:id="37" w:author="Lafis Consultoria" w:date="2017-10-26T19:46:00Z">
        <w:r>
          <w:rPr>
            <w:noProof/>
            <w:lang w:eastAsia="pt-BR"/>
          </w:rPr>
          <w:drawing>
            <wp:inline distT="0" distB="0" distL="0" distR="0" wp14:anchorId="0FED13D1" wp14:editId="733BEC64">
              <wp:extent cx="5400040" cy="3366770"/>
              <wp:effectExtent l="0" t="0" r="0" b="5080"/>
              <wp:docPr id="3" name="Gráfico 3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FFCE476-F10F-4D05-84DF-5A5BE18B294D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0"/>
                </a:graphicData>
              </a:graphic>
            </wp:inline>
          </w:drawing>
        </w:r>
      </w:ins>
    </w:p>
    <w:p w:rsidR="00A93533" w:rsidRDefault="00A93533" w:rsidP="00A93533">
      <w:pPr>
        <w:keepNext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93533" w:rsidRPr="00971771" w:rsidRDefault="00A93533" w:rsidP="00A93533">
      <w:pPr>
        <w:keepNext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1771">
        <w:rPr>
          <w:rFonts w:ascii="Times New Roman" w:eastAsiaTheme="minorEastAsia" w:hAnsi="Times New Roman" w:cs="Times New Roman"/>
          <w:b/>
          <w:sz w:val="24"/>
          <w:szCs w:val="24"/>
        </w:rPr>
        <w:t>Gráfico __</w:t>
      </w:r>
    </w:p>
    <w:p w:rsidR="00A93533" w:rsidRPr="00971771" w:rsidRDefault="00A93533" w:rsidP="00A93533">
      <w:pPr>
        <w:keepNext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Pa</m:t>
        </m:r>
      </m:oMath>
      <w:r w:rsidRPr="00971771">
        <w:rPr>
          <w:rFonts w:ascii="Times New Roman" w:eastAsiaTheme="minorEastAsia" w:hAnsi="Times New Roman" w:cs="Times New Roman"/>
          <w:b/>
          <w:sz w:val="24"/>
          <w:szCs w:val="24"/>
        </w:rPr>
        <w:t xml:space="preserve"> média harmônica e IPC-RJ (1948-1990)</w:t>
      </w:r>
    </w:p>
    <w:p w:rsidR="00A93533" w:rsidRDefault="00A93533" w:rsidP="00A93533">
      <w:pPr>
        <w:keepNext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9EA047" wp14:editId="6577A93E">
            <wp:extent cx="5400040" cy="3365500"/>
            <wp:effectExtent l="0" t="0" r="10160" b="254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18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3533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IBGE e Funcex</w:t>
      </w:r>
    </w:p>
    <w:p w:rsidR="00A93533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B2C" w:rsidRDefault="00A93533" w:rsidP="0022589C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Resultados</w:t>
      </w:r>
    </w:p>
    <w:p w:rsidR="00E70B2C" w:rsidRPr="0022589C" w:rsidRDefault="0022589C" w:rsidP="0022589C">
      <w:pPr>
        <w:pStyle w:val="PargrafodaLista"/>
        <w:numPr>
          <w:ilvl w:val="1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0B2C" w:rsidRPr="0022589C">
        <w:rPr>
          <w:rFonts w:ascii="Times New Roman" w:hAnsi="Times New Roman" w:cs="Times New Roman"/>
          <w:b/>
          <w:sz w:val="28"/>
          <w:szCs w:val="28"/>
        </w:rPr>
        <w:t>Índices de Ganho de Comércio e Renda Interna Bruta</w:t>
      </w:r>
    </w:p>
    <w:p w:rsidR="00F639E4" w:rsidRDefault="002C6987" w:rsidP="004F5CE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B741F6">
        <w:rPr>
          <w:rFonts w:ascii="Times New Roman" w:hAnsi="Times New Roman" w:cs="Times New Roman"/>
          <w:sz w:val="24"/>
          <w:szCs w:val="24"/>
        </w:rPr>
        <w:t>Índices de Ganhos de Comér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741F6">
        <w:rPr>
          <w:rFonts w:ascii="Times New Roman" w:hAnsi="Times New Roman" w:cs="Times New Roman"/>
          <w:sz w:val="24"/>
          <w:szCs w:val="24"/>
        </w:rPr>
        <w:t>io</w:t>
      </w:r>
      <w:r>
        <w:rPr>
          <w:rFonts w:ascii="Times New Roman" w:hAnsi="Times New Roman" w:cs="Times New Roman"/>
          <w:sz w:val="24"/>
          <w:szCs w:val="24"/>
        </w:rPr>
        <w:t xml:space="preserve"> calculados </w:t>
      </w:r>
      <w:r w:rsidR="004F5CE3">
        <w:rPr>
          <w:rFonts w:ascii="Times New Roman" w:hAnsi="Times New Roman" w:cs="Times New Roman"/>
          <w:sz w:val="24"/>
          <w:szCs w:val="24"/>
        </w:rPr>
        <w:t xml:space="preserve">neste texto de discussão são resultado do refinamento dos cálculos realizados </w:t>
      </w:r>
      <w:r w:rsidR="009D58D7">
        <w:rPr>
          <w:rFonts w:ascii="Times New Roman" w:hAnsi="Times New Roman" w:cs="Times New Roman"/>
          <w:sz w:val="24"/>
          <w:szCs w:val="24"/>
        </w:rPr>
        <w:t>em</w:t>
      </w:r>
      <w:r w:rsidR="004F5CE3">
        <w:rPr>
          <w:rFonts w:ascii="Times New Roman" w:hAnsi="Times New Roman" w:cs="Times New Roman"/>
          <w:sz w:val="24"/>
          <w:szCs w:val="24"/>
        </w:rPr>
        <w:t xml:space="preserve"> Bastos (2015) e Bastos e Ferreira (2016)</w:t>
      </w:r>
      <w:r w:rsidR="006805A3">
        <w:rPr>
          <w:rFonts w:ascii="Times New Roman" w:hAnsi="Times New Roman" w:cs="Times New Roman"/>
          <w:sz w:val="24"/>
          <w:szCs w:val="24"/>
        </w:rPr>
        <w:t xml:space="preserve">, </w:t>
      </w:r>
      <w:r w:rsidR="009D58D7">
        <w:rPr>
          <w:rFonts w:ascii="Times New Roman" w:hAnsi="Times New Roman" w:cs="Times New Roman"/>
          <w:sz w:val="24"/>
          <w:szCs w:val="24"/>
        </w:rPr>
        <w:t>por utilizar outras duas meto</w:t>
      </w:r>
      <w:r w:rsidR="00EB3409">
        <w:rPr>
          <w:rFonts w:ascii="Times New Roman" w:hAnsi="Times New Roman" w:cs="Times New Roman"/>
          <w:sz w:val="24"/>
          <w:szCs w:val="24"/>
        </w:rPr>
        <w:t>dologias de cálculo do índice de Ganho</w:t>
      </w:r>
      <w:r w:rsidR="00F37B20">
        <w:rPr>
          <w:rFonts w:ascii="Times New Roman" w:hAnsi="Times New Roman" w:cs="Times New Roman"/>
          <w:sz w:val="24"/>
          <w:szCs w:val="24"/>
        </w:rPr>
        <w:t>s de Comércio, que possibilitam</w:t>
      </w:r>
      <w:r w:rsidR="00F639E4">
        <w:rPr>
          <w:rFonts w:ascii="Times New Roman" w:hAnsi="Times New Roman" w:cs="Times New Roman"/>
          <w:sz w:val="24"/>
          <w:szCs w:val="24"/>
        </w:rPr>
        <w:t xml:space="preserve"> a separação dos dois efeitos que compõe os ganhos de comércio e também pela utilização de um deflator da absorção </w:t>
      </w:r>
      <w:proofErr w:type="gramStart"/>
      <w:r w:rsidR="00F639E4">
        <w:rPr>
          <w:rFonts w:ascii="Times New Roman" w:hAnsi="Times New Roman" w:cs="Times New Roman"/>
          <w:sz w:val="24"/>
          <w:szCs w:val="24"/>
        </w:rPr>
        <w:t>interna obtido</w:t>
      </w:r>
      <w:proofErr w:type="gramEnd"/>
      <w:r w:rsidR="00F639E4">
        <w:rPr>
          <w:rFonts w:ascii="Times New Roman" w:hAnsi="Times New Roman" w:cs="Times New Roman"/>
          <w:sz w:val="24"/>
          <w:szCs w:val="24"/>
        </w:rPr>
        <w:t xml:space="preserve"> através das Contas Nacionais para o período entre 1948 e 1990. Os resultados obtidos neste trabalho também complementam os cálculos realizados em Bastos e Araujo (2017) por estendê-los para o período anterior a 1991. </w:t>
      </w:r>
    </w:p>
    <w:p w:rsidR="002C6987" w:rsidRDefault="002C6987" w:rsidP="00A93533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987" w:rsidRDefault="002C6987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Gráfico _</w:t>
      </w:r>
    </w:p>
    <w:p w:rsidR="002C6987" w:rsidRDefault="002C6987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Índice de ganhos de comércio segundo as três metodologias:</w:t>
      </w:r>
      <w:r>
        <w:rPr>
          <w:rFonts w:ascii="Times New Roman" w:hAnsi="Times New Roman" w:cs="Times New Roman"/>
          <w:b/>
          <w:sz w:val="24"/>
          <w:szCs w:val="24"/>
        </w:rPr>
        <w:t xml:space="preserve"> 1947-2016 (1947=100)</w:t>
      </w:r>
    </w:p>
    <w:p w:rsidR="002C6987" w:rsidRDefault="002C6987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A4AD7B" wp14:editId="5AA0081F">
            <wp:extent cx="5400040" cy="3600000"/>
            <wp:effectExtent l="0" t="0" r="0" b="63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1E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C6987" w:rsidRDefault="002C6987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987" w:rsidRDefault="002C6987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987" w:rsidRDefault="002C6987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 _</w:t>
      </w:r>
    </w:p>
    <w:p w:rsidR="002C6987" w:rsidRDefault="002C6987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Índice de ganhos de comércio segundo as três metodologias:</w:t>
      </w:r>
      <w:r>
        <w:rPr>
          <w:rFonts w:ascii="Times New Roman" w:hAnsi="Times New Roman" w:cs="Times New Roman"/>
          <w:b/>
          <w:sz w:val="24"/>
          <w:szCs w:val="24"/>
        </w:rPr>
        <w:t xml:space="preserve"> 1947-2016 (variação %)</w:t>
      </w:r>
      <w:r>
        <w:rPr>
          <w:noProof/>
          <w:lang w:eastAsia="pt-BR"/>
        </w:rPr>
        <w:drawing>
          <wp:inline distT="0" distB="0" distL="0" distR="0" wp14:anchorId="48646F31" wp14:editId="500A9426">
            <wp:extent cx="5400040" cy="3600000"/>
            <wp:effectExtent l="0" t="0" r="0" b="63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1F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C7FB4" w:rsidRDefault="004C7FB4" w:rsidP="004C7FB4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7FB4" w:rsidRDefault="004C7FB4" w:rsidP="004C7FB4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7FB4" w:rsidRDefault="004C7FB4" w:rsidP="004C7FB4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Gráfico_</w:t>
      </w:r>
    </w:p>
    <w:p w:rsidR="004C7FB4" w:rsidRDefault="004C7FB4" w:rsidP="004C7FB4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Taxa de crescimento PIBR e RIRB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D7133"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b/>
          <w:sz w:val="24"/>
          <w:szCs w:val="24"/>
        </w:rPr>
        <w:t>48</w:t>
      </w:r>
      <w:r w:rsidRPr="00ED7133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1990</w:t>
      </w:r>
    </w:p>
    <w:p w:rsidR="004C7FB4" w:rsidRPr="00ED7133" w:rsidRDefault="004C7FB4" w:rsidP="004C7FB4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0E25E7B" wp14:editId="474F6502">
            <wp:extent cx="5400040" cy="3361125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C7FB4" w:rsidRDefault="004C7FB4" w:rsidP="004C7FB4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7FB4" w:rsidRDefault="004C7FB4" w:rsidP="004C7FB4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 _</w:t>
      </w:r>
    </w:p>
    <w:p w:rsidR="004C7FB4" w:rsidRPr="00ED7133" w:rsidRDefault="004C7FB4" w:rsidP="004C7FB4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Taxa de crescimento PIBR e RIRB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D7133">
        <w:rPr>
          <w:rFonts w:ascii="Times New Roman" w:hAnsi="Times New Roman" w:cs="Times New Roman"/>
          <w:b/>
          <w:sz w:val="24"/>
          <w:szCs w:val="24"/>
        </w:rPr>
        <w:t>1991-2016</w:t>
      </w:r>
    </w:p>
    <w:p w:rsidR="004C7FB4" w:rsidRDefault="004C7FB4" w:rsidP="004C7FB4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E2CCC7" wp14:editId="56D6B9F8">
            <wp:extent cx="5400040" cy="3361125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C7FB4" w:rsidRDefault="004C7FB4" w:rsidP="002C6987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987" w:rsidRPr="0022589C" w:rsidRDefault="00E70B2C" w:rsidP="0022589C">
      <w:pPr>
        <w:pStyle w:val="PargrafodaLista"/>
        <w:numPr>
          <w:ilvl w:val="1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89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Efeitos Termos de Troca e Preço Relativos entre</w:t>
      </w:r>
      <w:r w:rsidR="00A93533" w:rsidRPr="002258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89C">
        <w:rPr>
          <w:rFonts w:ascii="Times New Roman" w:hAnsi="Times New Roman" w:cs="Times New Roman"/>
          <w:b/>
          <w:sz w:val="28"/>
          <w:szCs w:val="28"/>
        </w:rPr>
        <w:t>comerciáveis e não comerciáveis</w:t>
      </w:r>
      <w:r w:rsidR="002C6987" w:rsidRPr="0022589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6987" w:rsidRDefault="002C6987" w:rsidP="002C698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6987" w:rsidRDefault="002C6987" w:rsidP="002C698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 _</w:t>
      </w:r>
    </w:p>
    <w:p w:rsidR="002C6987" w:rsidRDefault="002C6987" w:rsidP="002C698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Efeito termos de troca e efeito preços relativos segundo metodologia de Kohli (2008): 19</w:t>
      </w:r>
      <w:r>
        <w:rPr>
          <w:rFonts w:ascii="Times New Roman" w:hAnsi="Times New Roman" w:cs="Times New Roman"/>
          <w:b/>
          <w:sz w:val="24"/>
          <w:szCs w:val="24"/>
        </w:rPr>
        <w:t>48</w:t>
      </w:r>
      <w:r w:rsidRPr="00ED7133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</w:p>
    <w:p w:rsidR="002C6987" w:rsidRDefault="002C6987" w:rsidP="002C6987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A94A78" wp14:editId="279A9C3C">
            <wp:extent cx="5400040" cy="35280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F5B220A-BEEC-497A-9518-96705CA41B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Gráfico _</w:t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Efeito termos de troca e efeito preços relativos segundo metodologia de Reinsdorf (2009)</w:t>
      </w:r>
      <w:r>
        <w:rPr>
          <w:rFonts w:ascii="Times New Roman" w:hAnsi="Times New Roman" w:cs="Times New Roman"/>
          <w:b/>
          <w:sz w:val="24"/>
          <w:szCs w:val="24"/>
        </w:rPr>
        <w:t>: 1948</w:t>
      </w:r>
      <w:r w:rsidRPr="00ED7133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1687DF0" wp14:editId="50B45FB7">
            <wp:extent cx="5400040" cy="3600000"/>
            <wp:effectExtent l="0" t="0" r="0" b="63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A2B2DA-C259-43F0-B14A-1A2920FCA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Gráfico _</w:t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Comparação entre metodologia de Kohli (2008) e Reinsdorf (2009): Efeito Termos de Troca</w:t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2C8CF51" wp14:editId="5CC6161D">
            <wp:extent cx="5400040" cy="3361125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Gráfico _</w:t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7133">
        <w:rPr>
          <w:rFonts w:ascii="Times New Roman" w:hAnsi="Times New Roman" w:cs="Times New Roman"/>
          <w:b/>
          <w:sz w:val="24"/>
          <w:szCs w:val="24"/>
        </w:rPr>
        <w:t>Comparação entre metodologia de Kohli (2008) e Reinsdorf (2009): Efeito Preços Relativos</w:t>
      </w:r>
      <w:r>
        <w:rPr>
          <w:rFonts w:ascii="Times New Roman" w:hAnsi="Times New Roman" w:cs="Times New Roman"/>
          <w:b/>
          <w:sz w:val="24"/>
          <w:szCs w:val="24"/>
        </w:rPr>
        <w:t xml:space="preserve"> entre comerciáveis e não comerciáveis</w:t>
      </w:r>
    </w:p>
    <w:p w:rsidR="002C6987" w:rsidRDefault="002C6987" w:rsidP="002C6987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64B3F83" wp14:editId="7FD04A6B">
            <wp:extent cx="5400040" cy="3361125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70B2C" w:rsidRDefault="00E70B2C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B2C" w:rsidRDefault="00E70B2C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3533" w:rsidRPr="0022589C" w:rsidRDefault="00A93533" w:rsidP="0022589C">
      <w:pPr>
        <w:pStyle w:val="PargrafodaLista"/>
        <w:numPr>
          <w:ilvl w:val="1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589C">
        <w:rPr>
          <w:rFonts w:ascii="Times New Roman" w:hAnsi="Times New Roman" w:cs="Times New Roman"/>
          <w:b/>
          <w:sz w:val="28"/>
          <w:szCs w:val="28"/>
        </w:rPr>
        <w:t xml:space="preserve"> Cálculos estendidos: 1948 a 1990</w:t>
      </w:r>
      <w:r w:rsidR="00E70B2C" w:rsidRPr="0022589C">
        <w:rPr>
          <w:rFonts w:ascii="Times New Roman" w:hAnsi="Times New Roman" w:cs="Times New Roman"/>
          <w:b/>
          <w:sz w:val="28"/>
          <w:szCs w:val="28"/>
        </w:rPr>
        <w:t xml:space="preserve"> – Comparações </w:t>
      </w:r>
    </w:p>
    <w:p w:rsidR="00A93533" w:rsidRDefault="003F0CDC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título apenas de comparação</w:t>
      </w:r>
      <w:r w:rsidR="00A93533">
        <w:rPr>
          <w:rFonts w:ascii="Times New Roman" w:hAnsi="Times New Roman" w:cs="Times New Roman"/>
          <w:sz w:val="24"/>
          <w:szCs w:val="24"/>
        </w:rPr>
        <w:t xml:space="preserve">, os Índices de Ganhos de Comércio calculados para o período entre 1948 e 1990 foram </w:t>
      </w:r>
      <w:r>
        <w:rPr>
          <w:rFonts w:ascii="Times New Roman" w:hAnsi="Times New Roman" w:cs="Times New Roman"/>
          <w:sz w:val="24"/>
          <w:szCs w:val="24"/>
        </w:rPr>
        <w:t xml:space="preserve">cotejados com os </w:t>
      </w:r>
      <w:r w:rsidR="00A93533">
        <w:rPr>
          <w:rFonts w:ascii="Times New Roman" w:hAnsi="Times New Roman" w:cs="Times New Roman"/>
          <w:sz w:val="24"/>
          <w:szCs w:val="24"/>
        </w:rPr>
        <w:t xml:space="preserve">índices calculados por Kingston (1971) e pelo IBGE entre 1970 e 1989. </w:t>
      </w:r>
    </w:p>
    <w:p w:rsidR="00A93533" w:rsidRDefault="00A93533" w:rsidP="00A93533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</w:t>
      </w:r>
      <w:r w:rsidR="00E561D6" w:rsidRPr="004F4993">
        <w:rPr>
          <w:rFonts w:ascii="Times New Roman" w:hAnsi="Times New Roman" w:cs="Times New Roman"/>
          <w:sz w:val="24"/>
          <w:szCs w:val="24"/>
          <w:highlight w:val="yellow"/>
        </w:rPr>
        <w:t>(inserir número)</w:t>
      </w:r>
      <w:r>
        <w:rPr>
          <w:rFonts w:ascii="Times New Roman" w:hAnsi="Times New Roman" w:cs="Times New Roman"/>
          <w:sz w:val="24"/>
          <w:szCs w:val="24"/>
        </w:rPr>
        <w:t xml:space="preserve"> ilustra a comparação entre os índices RIBR/PIBR calculados a partir das três metodologias utilizadas neste trabalho – SNA 2008, Kohli (2008) e Reinsdorf (2009), e o índice RIBR/PIBR construído a partir do PIBR e da RIBR por Kingston (1971), calculados com </w:t>
      </w:r>
      <w:r w:rsidRPr="002D7974">
        <w:rPr>
          <w:rFonts w:ascii="Times New Roman" w:hAnsi="Times New Roman" w:cs="Times New Roman"/>
          <w:sz w:val="24"/>
          <w:szCs w:val="24"/>
        </w:rPr>
        <w:t>base móvel em t-1</w:t>
      </w:r>
      <w:r>
        <w:rPr>
          <w:rFonts w:ascii="Times New Roman" w:hAnsi="Times New Roman" w:cs="Times New Roman"/>
          <w:sz w:val="24"/>
          <w:szCs w:val="24"/>
        </w:rPr>
        <w:t xml:space="preserve"> para os anos entre 1954 e 1968. </w:t>
      </w:r>
      <w:r w:rsidR="003F0CDC">
        <w:rPr>
          <w:rFonts w:ascii="Times New Roman" w:hAnsi="Times New Roman" w:cs="Times New Roman"/>
          <w:sz w:val="24"/>
          <w:szCs w:val="24"/>
        </w:rPr>
        <w:t>Apesar das</w:t>
      </w:r>
      <w:r>
        <w:rPr>
          <w:rFonts w:ascii="Times New Roman" w:hAnsi="Times New Roman" w:cs="Times New Roman"/>
          <w:sz w:val="24"/>
          <w:szCs w:val="24"/>
        </w:rPr>
        <w:t xml:space="preserve"> diferenças metodológicas e d</w:t>
      </w:r>
      <w:r w:rsidR="00E561D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fonte de dados entre o cálculo feito em Kingston (1971)</w:t>
      </w:r>
      <w:r w:rsidR="003F0CDC">
        <w:rPr>
          <w:rFonts w:ascii="Times New Roman" w:hAnsi="Times New Roman" w:cs="Times New Roman"/>
          <w:sz w:val="24"/>
          <w:szCs w:val="24"/>
        </w:rPr>
        <w:t xml:space="preserve"> e os deste trabalho</w:t>
      </w:r>
      <w:r>
        <w:rPr>
          <w:rFonts w:ascii="Times New Roman" w:hAnsi="Times New Roman" w:cs="Times New Roman"/>
          <w:sz w:val="24"/>
          <w:szCs w:val="24"/>
        </w:rPr>
        <w:t xml:space="preserve">, é </w:t>
      </w:r>
      <w:r w:rsidR="003F0CDC">
        <w:rPr>
          <w:rFonts w:ascii="Times New Roman" w:hAnsi="Times New Roman" w:cs="Times New Roman"/>
          <w:sz w:val="24"/>
          <w:szCs w:val="24"/>
        </w:rPr>
        <w:t>interessante observar que</w:t>
      </w:r>
      <w:r>
        <w:rPr>
          <w:rFonts w:ascii="Times New Roman" w:hAnsi="Times New Roman" w:cs="Times New Roman"/>
          <w:sz w:val="24"/>
          <w:szCs w:val="24"/>
        </w:rPr>
        <w:t xml:space="preserve"> os índices possuem trajetórias semelhantes, além de serem </w:t>
      </w:r>
      <w:commentRangeStart w:id="38"/>
      <w:commentRangeStart w:id="39"/>
      <w:r>
        <w:rPr>
          <w:rFonts w:ascii="Times New Roman" w:hAnsi="Times New Roman" w:cs="Times New Roman"/>
          <w:sz w:val="24"/>
          <w:szCs w:val="24"/>
        </w:rPr>
        <w:t>homogêneos entre si</w:t>
      </w:r>
      <w:commentRangeEnd w:id="38"/>
      <w:r w:rsidR="003F0CDC">
        <w:rPr>
          <w:rStyle w:val="Refdecomentrio"/>
        </w:rPr>
        <w:commentReference w:id="38"/>
      </w:r>
      <w:commentRangeEnd w:id="39"/>
      <w:r w:rsidR="00E561D6">
        <w:rPr>
          <w:rStyle w:val="Refdecomentrio"/>
        </w:rPr>
        <w:commentReference w:id="39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0B2C" w:rsidRDefault="00A93533" w:rsidP="00E70B2C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gráfico </w:t>
      </w:r>
      <w:r w:rsidR="00E561D6" w:rsidRPr="004F4993">
        <w:rPr>
          <w:rFonts w:ascii="Times New Roman" w:hAnsi="Times New Roman" w:cs="Times New Roman"/>
          <w:sz w:val="24"/>
          <w:szCs w:val="24"/>
          <w:highlight w:val="yellow"/>
        </w:rPr>
        <w:t>(inserir número)</w:t>
      </w:r>
      <w:r>
        <w:rPr>
          <w:rFonts w:ascii="Times New Roman" w:hAnsi="Times New Roman" w:cs="Times New Roman"/>
          <w:sz w:val="24"/>
          <w:szCs w:val="24"/>
        </w:rPr>
        <w:t xml:space="preserve">, por sua vez, compara os três índices de ganhos de comércio construídos neste trabalho com o índice calculado a partir do PIBR e da RIBR </w:t>
      </w:r>
      <w:r w:rsidR="007E16AF">
        <w:rPr>
          <w:rFonts w:ascii="Times New Roman" w:hAnsi="Times New Roman" w:cs="Times New Roman"/>
          <w:sz w:val="24"/>
          <w:szCs w:val="24"/>
        </w:rPr>
        <w:t xml:space="preserve">publicados </w:t>
      </w:r>
      <w:r>
        <w:rPr>
          <w:rFonts w:ascii="Times New Roman" w:hAnsi="Times New Roman" w:cs="Times New Roman"/>
          <w:sz w:val="24"/>
          <w:szCs w:val="24"/>
        </w:rPr>
        <w:t>pelo IBGE entre 1970 e 1989 com base fixa em 1980. Apesar desta diferença metodológica significativa</w:t>
      </w:r>
      <w:r w:rsidR="007E16AF">
        <w:rPr>
          <w:rFonts w:ascii="Times New Roman" w:hAnsi="Times New Roman" w:cs="Times New Roman"/>
          <w:sz w:val="24"/>
          <w:szCs w:val="24"/>
        </w:rPr>
        <w:t xml:space="preserve"> (a</w:t>
      </w:r>
      <w:r w:rsidR="00961306">
        <w:rPr>
          <w:rFonts w:ascii="Times New Roman" w:hAnsi="Times New Roman" w:cs="Times New Roman"/>
          <w:sz w:val="24"/>
          <w:szCs w:val="24"/>
        </w:rPr>
        <w:t xml:space="preserve"> </w:t>
      </w:r>
      <w:ins w:id="40" w:author="Beatriz C. Araujo" w:date="2017-10-22T13:09:00Z">
        <w:r w:rsidR="00961306">
          <w:rPr>
            <w:rFonts w:ascii="Times New Roman" w:hAnsi="Times New Roman" w:cs="Times New Roman"/>
            <w:sz w:val="24"/>
            <w:szCs w:val="24"/>
          </w:rPr>
          <w:t>utilização</w:t>
        </w:r>
      </w:ins>
      <w:r w:rsidR="007E16AF">
        <w:rPr>
          <w:rFonts w:ascii="Times New Roman" w:hAnsi="Times New Roman" w:cs="Times New Roman"/>
          <w:sz w:val="24"/>
          <w:szCs w:val="24"/>
        </w:rPr>
        <w:t xml:space="preserve"> base fixa)</w:t>
      </w:r>
      <w:r>
        <w:rPr>
          <w:rFonts w:ascii="Times New Roman" w:hAnsi="Times New Roman" w:cs="Times New Roman"/>
          <w:sz w:val="24"/>
          <w:szCs w:val="24"/>
        </w:rPr>
        <w:t>,</w:t>
      </w:r>
      <w:bookmarkStart w:id="41" w:name="_GoBack"/>
      <w:bookmarkEnd w:id="41"/>
      <w:r>
        <w:rPr>
          <w:rFonts w:ascii="Times New Roman" w:hAnsi="Times New Roman" w:cs="Times New Roman"/>
          <w:sz w:val="24"/>
          <w:szCs w:val="24"/>
        </w:rPr>
        <w:t xml:space="preserve"> também se observa certa </w:t>
      </w:r>
      <w:commentRangeStart w:id="42"/>
      <w:r>
        <w:rPr>
          <w:rFonts w:ascii="Times New Roman" w:hAnsi="Times New Roman" w:cs="Times New Roman"/>
          <w:sz w:val="24"/>
          <w:szCs w:val="24"/>
        </w:rPr>
        <w:t>homogeneidade</w:t>
      </w:r>
      <w:commentRangeEnd w:id="42"/>
      <w:r w:rsidR="007E16AF">
        <w:rPr>
          <w:rStyle w:val="Refdecomentrio"/>
        </w:rPr>
        <w:commentReference w:id="42"/>
      </w:r>
      <w:r>
        <w:rPr>
          <w:rFonts w:ascii="Times New Roman" w:hAnsi="Times New Roman" w:cs="Times New Roman"/>
          <w:sz w:val="24"/>
          <w:szCs w:val="24"/>
        </w:rPr>
        <w:t xml:space="preserve"> entre o índice do IBGE e os três calculados por este trabalho, além de trajetórias parecidas. </w:t>
      </w:r>
    </w:p>
    <w:p w:rsidR="00E70B2C" w:rsidRDefault="00E70B2C" w:rsidP="00E70B2C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0B2C" w:rsidRDefault="00A93533" w:rsidP="00E70B2C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 _</w:t>
      </w:r>
    </w:p>
    <w:p w:rsidR="00E70B2C" w:rsidRDefault="00A93533" w:rsidP="00E70B2C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Índice RIBR/PIBR (Trading Gains Index) (</w:t>
      </w:r>
      <w:proofErr w:type="spellStart"/>
      <w:r w:rsidRPr="00A4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var</w:t>
      </w:r>
      <w:proofErr w:type="spellEnd"/>
      <w:r w:rsidRPr="00A4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%): Kingston (1971), SNA 2008, Kohli (2008), Reinsdorf (2009): 1954-1968</w:t>
      </w:r>
    </w:p>
    <w:p w:rsidR="00A93533" w:rsidRDefault="00A93533" w:rsidP="00E70B2C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4C3F629" wp14:editId="1CC77683">
            <wp:extent cx="5400040" cy="3361125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93533" w:rsidRDefault="00A93533" w:rsidP="00A93533">
      <w:pPr>
        <w:keepNext/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Gráfico </w:t>
      </w:r>
      <w:r>
        <w:rPr>
          <w:rFonts w:ascii="Times New Roman" w:hAnsi="Times New Roman" w:cs="Times New Roman"/>
          <w:b/>
          <w:bCs/>
          <w:sz w:val="24"/>
          <w:szCs w:val="24"/>
        </w:rPr>
        <w:softHyphen/>
        <w:t>_</w:t>
      </w:r>
    </w:p>
    <w:p w:rsidR="00A93533" w:rsidRDefault="00A93533" w:rsidP="00A93533">
      <w:pPr>
        <w:keepNext/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commentRangeStart w:id="43"/>
      <w:commentRangeStart w:id="44"/>
      <w:r w:rsidRPr="00727433">
        <w:rPr>
          <w:rFonts w:ascii="Times New Roman" w:hAnsi="Times New Roman" w:cs="Times New Roman"/>
          <w:b/>
          <w:bCs/>
          <w:sz w:val="24"/>
          <w:szCs w:val="24"/>
        </w:rPr>
        <w:t>Índice RIBR/PIBR (Trading Gains Index) (var%)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27433">
        <w:rPr>
          <w:rFonts w:ascii="Times New Roman" w:hAnsi="Times New Roman" w:cs="Times New Roman"/>
          <w:b/>
          <w:bCs/>
          <w:sz w:val="24"/>
          <w:szCs w:val="24"/>
        </w:rPr>
        <w:t xml:space="preserve"> IBGE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274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3533">
        <w:rPr>
          <w:rFonts w:ascii="Times New Roman" w:hAnsi="Times New Roman" w:cs="Times New Roman"/>
          <w:b/>
          <w:bCs/>
          <w:sz w:val="24"/>
          <w:szCs w:val="24"/>
        </w:rPr>
        <w:t xml:space="preserve">SNA 2008, </w:t>
      </w:r>
      <w:proofErr w:type="spellStart"/>
      <w:r w:rsidRPr="00A93533">
        <w:rPr>
          <w:rFonts w:ascii="Times New Roman" w:hAnsi="Times New Roman" w:cs="Times New Roman"/>
          <w:b/>
          <w:bCs/>
          <w:sz w:val="24"/>
          <w:szCs w:val="24"/>
        </w:rPr>
        <w:t>Kohli</w:t>
      </w:r>
      <w:proofErr w:type="spellEnd"/>
      <w:r w:rsidRPr="00A93533">
        <w:rPr>
          <w:rFonts w:ascii="Times New Roman" w:hAnsi="Times New Roman" w:cs="Times New Roman"/>
          <w:b/>
          <w:bCs/>
          <w:sz w:val="24"/>
          <w:szCs w:val="24"/>
        </w:rPr>
        <w:t xml:space="preserve"> (2008), </w:t>
      </w:r>
      <w:proofErr w:type="spellStart"/>
      <w:r w:rsidRPr="00A93533">
        <w:rPr>
          <w:rFonts w:ascii="Times New Roman" w:hAnsi="Times New Roman" w:cs="Times New Roman"/>
          <w:b/>
          <w:bCs/>
          <w:sz w:val="24"/>
          <w:szCs w:val="24"/>
        </w:rPr>
        <w:t>Reinsdorf</w:t>
      </w:r>
      <w:proofErr w:type="spellEnd"/>
      <w:r w:rsidRPr="00A93533">
        <w:rPr>
          <w:rFonts w:ascii="Times New Roman" w:hAnsi="Times New Roman" w:cs="Times New Roman"/>
          <w:b/>
          <w:bCs/>
          <w:sz w:val="24"/>
          <w:szCs w:val="24"/>
        </w:rPr>
        <w:t xml:space="preserve"> (2009)</w:t>
      </w:r>
      <w:r w:rsidRPr="00727433">
        <w:rPr>
          <w:rFonts w:ascii="Times New Roman" w:hAnsi="Times New Roman" w:cs="Times New Roman"/>
          <w:b/>
          <w:bCs/>
          <w:sz w:val="24"/>
          <w:szCs w:val="24"/>
        </w:rPr>
        <w:t>: 1970-1989</w:t>
      </w:r>
      <w:commentRangeEnd w:id="43"/>
      <w:r w:rsidR="007E16AF">
        <w:rPr>
          <w:rStyle w:val="Refdecomentrio"/>
        </w:rPr>
        <w:commentReference w:id="43"/>
      </w:r>
      <w:commentRangeEnd w:id="44"/>
      <w:r w:rsidR="00145B71">
        <w:rPr>
          <w:rStyle w:val="Refdecomentrio"/>
        </w:rPr>
        <w:commentReference w:id="44"/>
      </w:r>
    </w:p>
    <w:p w:rsidR="00A93533" w:rsidRDefault="00A93533" w:rsidP="00A93533">
      <w:pPr>
        <w:keepNext/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B1A3D8F" wp14:editId="28B852BE">
            <wp:extent cx="5400040" cy="3361125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565A4" w:rsidRDefault="005565A4" w:rsidP="00A93533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5A4" w:rsidRDefault="005565A4" w:rsidP="00A93533">
      <w:pPr>
        <w:keepNext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56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Estêvão Kopschitz Xavier Bastos" w:date="2017-08-18T19:08:00Z" w:initials="EKXB">
    <w:p w:rsidR="00110E0E" w:rsidRDefault="00110E0E">
      <w:pPr>
        <w:pStyle w:val="Textodecomentrio"/>
      </w:pPr>
      <w:r>
        <w:rPr>
          <w:rStyle w:val="Refdecomentrio"/>
        </w:rPr>
        <w:annotationRef/>
      </w:r>
      <w:r>
        <w:t>Conferir se está “mostrado acima” no TD.</w:t>
      </w:r>
    </w:p>
  </w:comment>
  <w:comment w:id="6" w:author="Estêvão Kopschitz Xavier Bastos" w:date="2017-08-18T19:08:00Z" w:initials="EKXB">
    <w:p w:rsidR="00110E0E" w:rsidRDefault="00110E0E">
      <w:pPr>
        <w:pStyle w:val="Textodecomentrio"/>
      </w:pPr>
      <w:r>
        <w:rPr>
          <w:rStyle w:val="Refdecomentrio"/>
        </w:rPr>
        <w:annotationRef/>
      </w:r>
      <w:r>
        <w:t>Rever</w:t>
      </w:r>
    </w:p>
  </w:comment>
  <w:comment w:id="7" w:author="Lafis Consultoria" w:date="2017-10-26T18:23:00Z" w:initials="LC">
    <w:p w:rsidR="00A47C19" w:rsidRDefault="00A47C19">
      <w:pPr>
        <w:pStyle w:val="Textodecomentrio"/>
      </w:pPr>
      <w:r>
        <w:rPr>
          <w:rStyle w:val="Refdecomentrio"/>
        </w:rPr>
        <w:annotationRef/>
      </w:r>
      <w:r>
        <w:t xml:space="preserve">Estêvão, conferi na nossa planilha de cálculos </w:t>
      </w:r>
      <w:r w:rsidR="00E20FC4">
        <w:t>a fonte dos</w:t>
      </w:r>
      <w:r>
        <w:t xml:space="preserve"> dados</w:t>
      </w:r>
      <w:r w:rsidR="00E20FC4">
        <w:t xml:space="preserve"> de cada ano.</w:t>
      </w:r>
    </w:p>
  </w:comment>
  <w:comment w:id="22" w:author="Estêvão Kopschitz Xavier Bastos" w:date="2017-08-18T19:08:00Z" w:initials="EKXB">
    <w:p w:rsidR="00B85354" w:rsidRDefault="00B85354" w:rsidP="00B85354">
      <w:pPr>
        <w:spacing w:before="120" w:after="12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Style w:val="Refdecomentrio"/>
        </w:rPr>
        <w:annotationRef/>
      </w:r>
      <w:r>
        <w:rPr>
          <w:rFonts w:ascii="Times New Roman" w:hAnsi="Times New Roman"/>
          <w:sz w:val="24"/>
          <w:szCs w:val="24"/>
        </w:rPr>
        <w:t>Mostrar a comparação que faz sentido, com números.</w:t>
      </w:r>
    </w:p>
    <w:p w:rsidR="00B85354" w:rsidRDefault="00B85354">
      <w:pPr>
        <w:pStyle w:val="Textodecomentrio"/>
      </w:pPr>
    </w:p>
  </w:comment>
  <w:comment w:id="29" w:author="Estêvão Kopschitz Xavier Bastos" w:date="2017-08-29T12:37:00Z" w:initials="EKXB">
    <w:p w:rsidR="003F0CDC" w:rsidRDefault="003F0CDC">
      <w:pPr>
        <w:pStyle w:val="Textodecomentrio"/>
      </w:pPr>
      <w:r>
        <w:rPr>
          <w:rStyle w:val="Refdecomentrio"/>
        </w:rPr>
        <w:annotationRef/>
      </w:r>
      <w:r>
        <w:t>Fazer o gráfico com a var% e substituir</w:t>
      </w:r>
    </w:p>
  </w:comment>
  <w:comment w:id="30" w:author="Lafis Consultoria" w:date="2017-10-26T19:44:00Z" w:initials="LC">
    <w:p w:rsidR="00FD3BBE" w:rsidRDefault="00FD3BBE">
      <w:pPr>
        <w:pStyle w:val="Textodecomentrio"/>
      </w:pPr>
      <w:r>
        <w:rPr>
          <w:rStyle w:val="Refdecomentrio"/>
        </w:rPr>
        <w:annotationRef/>
      </w:r>
      <w:r>
        <w:t xml:space="preserve">Estêvão, inseri o gráfico da Var%, veja se era assim que você tinha pensado. O </w:t>
      </w:r>
      <w:proofErr w:type="spellStart"/>
      <w:r>
        <w:t>excel</w:t>
      </w:r>
      <w:proofErr w:type="spellEnd"/>
      <w:r>
        <w:t xml:space="preserve"> está indo junto para você conferir a conta.</w:t>
      </w:r>
    </w:p>
  </w:comment>
  <w:comment w:id="38" w:author="Estêvão Kopschitz Xavier Bastos" w:date="2017-08-29T12:44:00Z" w:initials="EKXB">
    <w:p w:rsidR="003F0CDC" w:rsidRDefault="003F0CDC">
      <w:pPr>
        <w:pStyle w:val="Textodecomentrio"/>
      </w:pPr>
      <w:r>
        <w:rPr>
          <w:rStyle w:val="Refdecomentrio"/>
        </w:rPr>
        <w:annotationRef/>
      </w:r>
      <w:r>
        <w:t>O que quer dizer?</w:t>
      </w:r>
    </w:p>
  </w:comment>
  <w:comment w:id="39" w:author="Beatriz C. Araujo" w:date="2017-10-22T13:01:00Z" w:initials="BCA">
    <w:p w:rsidR="00E561D6" w:rsidRDefault="00E561D6">
      <w:pPr>
        <w:pStyle w:val="Textodecomentrio"/>
      </w:pPr>
      <w:r>
        <w:rPr>
          <w:rStyle w:val="Refdecomentrio"/>
        </w:rPr>
        <w:annotationRef/>
      </w:r>
      <w:r>
        <w:t xml:space="preserve">Usei o termo homogêneo com o objetivo de dizer que os índices não diferem significativamente entre si. Lendo de novo parece que soou estranho mesmo. Acho que podemos substituir por </w:t>
      </w:r>
      <w:r w:rsidR="00961306">
        <w:t>‘semelhantes’ ou ‘similares’, o que você acha?</w:t>
      </w:r>
    </w:p>
  </w:comment>
  <w:comment w:id="42" w:author="Estêvão Kopschitz Xavier Bastos" w:date="2017-08-29T12:47:00Z" w:initials="EKXB">
    <w:p w:rsidR="007E16AF" w:rsidRDefault="007E16AF">
      <w:pPr>
        <w:pStyle w:val="Textodecomentrio"/>
      </w:pPr>
      <w:r>
        <w:rPr>
          <w:rStyle w:val="Refdecomentrio"/>
        </w:rPr>
        <w:annotationRef/>
      </w:r>
      <w:r>
        <w:t>O que significa?</w:t>
      </w:r>
    </w:p>
  </w:comment>
  <w:comment w:id="43" w:author="Estêvão Kopschitz Xavier Bastos" w:date="2017-08-29T12:48:00Z" w:initials="EKXB">
    <w:p w:rsidR="007E16AF" w:rsidRDefault="007E16AF">
      <w:pPr>
        <w:pStyle w:val="Textodecomentrio"/>
      </w:pPr>
      <w:r>
        <w:rPr>
          <w:rStyle w:val="Refdecomentrio"/>
        </w:rPr>
        <w:annotationRef/>
      </w:r>
      <w:r>
        <w:t>O do IBGE não deveria ser zero em 1980?</w:t>
      </w:r>
    </w:p>
  </w:comment>
  <w:comment w:id="44" w:author="Lafis Consultoria" w:date="2017-10-26T19:50:00Z" w:initials="LC">
    <w:p w:rsidR="00145B71" w:rsidRDefault="00145B71">
      <w:pPr>
        <w:pStyle w:val="Textodecomentrio"/>
      </w:pPr>
      <w:r>
        <w:rPr>
          <w:rStyle w:val="Refdecomentrio"/>
        </w:rPr>
        <w:annotationRef/>
      </w:r>
      <w:r>
        <w:t>Ele é no índice sim, Estêvão. Mas este gráfico mostra a var% dos 4 índices.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984EA6" w15:done="0"/>
  <w15:commentEx w15:paraId="46F0EDC7" w15:done="0"/>
  <w15:commentEx w15:paraId="2EE844C6" w15:paraIdParent="46F0EDC7" w15:done="0"/>
  <w15:commentEx w15:paraId="3282CEF1" w15:done="0"/>
  <w15:commentEx w15:paraId="2AA7660A" w15:done="0"/>
  <w15:commentEx w15:paraId="1F8D014A" w15:paraIdParent="2AA7660A" w15:done="0"/>
  <w15:commentEx w15:paraId="73025EA1" w15:done="0"/>
  <w15:commentEx w15:paraId="1EC2C94F" w15:paraIdParent="73025EA1" w15:done="0"/>
  <w15:commentEx w15:paraId="3CF52DE4" w15:done="0"/>
  <w15:commentEx w15:paraId="24EE50C8" w15:done="0"/>
  <w15:commentEx w15:paraId="377EFF95" w15:paraIdParent="24EE50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984EA6" w16cid:durableId="1D7D24B9"/>
  <w16cid:commentId w16cid:paraId="46F0EDC7" w16cid:durableId="1D7D24BB"/>
  <w16cid:commentId w16cid:paraId="2EE844C6" w16cid:durableId="1D9CA6AD"/>
  <w16cid:commentId w16cid:paraId="3282CEF1" w16cid:durableId="1D7D24BC"/>
  <w16cid:commentId w16cid:paraId="2AA7660A" w16cid:durableId="1D7D24BE"/>
  <w16cid:commentId w16cid:paraId="1F8D014A" w16cid:durableId="1D9CB9A4"/>
  <w16cid:commentId w16cid:paraId="73025EA1" w16cid:durableId="1D7D24BF"/>
  <w16cid:commentId w16cid:paraId="1EC2C94F" w16cid:durableId="1D97152A"/>
  <w16cid:commentId w16cid:paraId="3CF52DE4" w16cid:durableId="1D7D24C0"/>
  <w16cid:commentId w16cid:paraId="24EE50C8" w16cid:durableId="1D7D24C1"/>
  <w16cid:commentId w16cid:paraId="377EFF95" w16cid:durableId="1D9CBA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401" w:rsidRDefault="006E7401" w:rsidP="00A93533">
      <w:pPr>
        <w:spacing w:after="0" w:line="240" w:lineRule="auto"/>
      </w:pPr>
      <w:r>
        <w:separator/>
      </w:r>
    </w:p>
  </w:endnote>
  <w:endnote w:type="continuationSeparator" w:id="0">
    <w:p w:rsidR="006E7401" w:rsidRDefault="006E7401" w:rsidP="00A9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401" w:rsidRDefault="006E7401" w:rsidP="00A93533">
      <w:pPr>
        <w:spacing w:after="0" w:line="240" w:lineRule="auto"/>
      </w:pPr>
      <w:r>
        <w:separator/>
      </w:r>
    </w:p>
  </w:footnote>
  <w:footnote w:type="continuationSeparator" w:id="0">
    <w:p w:rsidR="006E7401" w:rsidRDefault="006E7401" w:rsidP="00A93533">
      <w:pPr>
        <w:spacing w:after="0" w:line="240" w:lineRule="auto"/>
      </w:pPr>
      <w:r>
        <w:continuationSeparator/>
      </w:r>
    </w:p>
  </w:footnote>
  <w:footnote w:id="1">
    <w:p w:rsidR="00110E0E" w:rsidRPr="00CB4AD3" w:rsidRDefault="00110E0E">
      <w:pPr>
        <w:pStyle w:val="Textodenotaderodap"/>
        <w:rPr>
          <w:rFonts w:ascii="Times New Roman" w:hAnsi="Times New Roman" w:cs="Times New Roman"/>
        </w:rPr>
      </w:pPr>
      <w:r w:rsidRPr="00CB4AD3">
        <w:rPr>
          <w:rStyle w:val="Refdenotaderodap"/>
          <w:rFonts w:ascii="Times New Roman" w:hAnsi="Times New Roman" w:cs="Times New Roman"/>
        </w:rPr>
        <w:footnoteRef/>
      </w:r>
      <w:r w:rsidRPr="00CB4AD3">
        <w:rPr>
          <w:rFonts w:ascii="Times New Roman" w:hAnsi="Times New Roman" w:cs="Times New Roman"/>
        </w:rPr>
        <w:t xml:space="preserve"> Esta subseção reproduz, em</w:t>
      </w:r>
      <w:r w:rsidR="007D2E88" w:rsidRPr="00CB4AD3">
        <w:rPr>
          <w:rFonts w:ascii="Times New Roman" w:hAnsi="Times New Roman" w:cs="Times New Roman"/>
        </w:rPr>
        <w:t xml:space="preserve"> parte, o texto de Bastos e Arau</w:t>
      </w:r>
      <w:r w:rsidRPr="00CB4AD3">
        <w:rPr>
          <w:rFonts w:ascii="Times New Roman" w:hAnsi="Times New Roman" w:cs="Times New Roman"/>
        </w:rPr>
        <w:t>jo (2017).</w:t>
      </w:r>
    </w:p>
  </w:footnote>
  <w:footnote w:id="2">
    <w:p w:rsidR="00110E0E" w:rsidRPr="00A64C94" w:rsidRDefault="00110E0E" w:rsidP="00A93533">
      <w:pPr>
        <w:pStyle w:val="Textodenotaderodap"/>
        <w:rPr>
          <w:rFonts w:ascii="Times New Roman" w:hAnsi="Times New Roman" w:cs="Times New Roman"/>
        </w:rPr>
      </w:pPr>
      <w:r w:rsidRPr="00A64C94">
        <w:rPr>
          <w:rStyle w:val="Refdenotaderodap"/>
          <w:rFonts w:ascii="Times New Roman" w:hAnsi="Times New Roman" w:cs="Times New Roman"/>
        </w:rPr>
        <w:footnoteRef/>
      </w:r>
      <w:r w:rsidRPr="00A64C94">
        <w:rPr>
          <w:rFonts w:ascii="Times New Roman" w:hAnsi="Times New Roman" w:cs="Times New Roman"/>
        </w:rPr>
        <w:t xml:space="preserve"> Ver SNA 2008, §15.29, p.298.</w:t>
      </w:r>
    </w:p>
  </w:footnote>
  <w:footnote w:id="3">
    <w:p w:rsidR="00DF5036" w:rsidRPr="00DF5036" w:rsidRDefault="00DF5036">
      <w:pPr>
        <w:pStyle w:val="Textodenotaderodap"/>
        <w:rPr>
          <w:rFonts w:ascii="Times New Roman" w:hAnsi="Times New Roman" w:cs="Times New Roman"/>
        </w:rPr>
      </w:pPr>
      <w:ins w:id="1" w:author="Beatriz C. Araujo" w:date="2017-10-22T21:56:00Z">
        <w:r w:rsidRPr="00DF5036">
          <w:rPr>
            <w:rStyle w:val="Refdenotaderodap"/>
            <w:rFonts w:ascii="Times New Roman" w:hAnsi="Times New Roman" w:cs="Times New Roman"/>
          </w:rPr>
          <w:footnoteRef/>
        </w:r>
        <w:r w:rsidRPr="00DF5036">
          <w:rPr>
            <w:rFonts w:ascii="Times New Roman" w:hAnsi="Times New Roman" w:cs="Times New Roman"/>
          </w:rPr>
          <w:t xml:space="preserve"> </w:t>
        </w:r>
      </w:ins>
      <w:ins w:id="2" w:author="Beatriz C. Araujo" w:date="2017-10-22T21:57:00Z">
        <w:r w:rsidRPr="00DF5036">
          <w:rPr>
            <w:rFonts w:ascii="Times New Roman" w:hAnsi="Times New Roman" w:cs="Times New Roman"/>
          </w:rPr>
          <w:t>A próxima seção explicita a relaç</w:t>
        </w:r>
      </w:ins>
      <w:ins w:id="3" w:author="Beatriz C. Araujo" w:date="2017-10-22T21:58:00Z">
        <w:r w:rsidRPr="00DF5036">
          <w:rPr>
            <w:rFonts w:ascii="Times New Roman" w:hAnsi="Times New Roman" w:cs="Times New Roman"/>
          </w:rPr>
          <w:t xml:space="preserve">ão entre os índices de volume de </w:t>
        </w:r>
        <w:proofErr w:type="spellStart"/>
        <w:r w:rsidRPr="00DF5036">
          <w:rPr>
            <w:rFonts w:ascii="Times New Roman" w:hAnsi="Times New Roman" w:cs="Times New Roman"/>
          </w:rPr>
          <w:t>Laspeyres</w:t>
        </w:r>
        <w:proofErr w:type="spellEnd"/>
        <w:r w:rsidRPr="00DF5036">
          <w:rPr>
            <w:rFonts w:ascii="Times New Roman" w:hAnsi="Times New Roman" w:cs="Times New Roman"/>
          </w:rPr>
          <w:t xml:space="preserve"> e de preço de </w:t>
        </w:r>
        <w:proofErr w:type="spellStart"/>
        <w:r w:rsidRPr="00DF5036">
          <w:rPr>
            <w:rFonts w:ascii="Times New Roman" w:hAnsi="Times New Roman" w:cs="Times New Roman"/>
          </w:rPr>
          <w:t>Paasche</w:t>
        </w:r>
        <w:proofErr w:type="spellEnd"/>
        <w:r w:rsidRPr="00DF5036">
          <w:rPr>
            <w:rFonts w:ascii="Times New Roman" w:hAnsi="Times New Roman" w:cs="Times New Roman"/>
          </w:rPr>
          <w:t>.</w:t>
        </w:r>
      </w:ins>
    </w:p>
  </w:footnote>
  <w:footnote w:id="4">
    <w:p w:rsidR="00110E0E" w:rsidRDefault="00110E0E" w:rsidP="00A9353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20397">
        <w:rPr>
          <w:rFonts w:ascii="Times New Roman" w:hAnsi="Times New Roman" w:cs="Times New Roman"/>
        </w:rPr>
        <w:t>Foram feitas alterações</w:t>
      </w:r>
      <w:r>
        <w:rPr>
          <w:rFonts w:ascii="Times New Roman" w:hAnsi="Times New Roman" w:cs="Times New Roman"/>
        </w:rPr>
        <w:t xml:space="preserve"> apenas de notação em relação a </w:t>
      </w:r>
      <w:proofErr w:type="spellStart"/>
      <w:r>
        <w:rPr>
          <w:rFonts w:ascii="Times New Roman" w:hAnsi="Times New Roman" w:cs="Times New Roman"/>
        </w:rPr>
        <w:t>Reinsdorf</w:t>
      </w:r>
      <w:proofErr w:type="spellEnd"/>
      <w:r>
        <w:rPr>
          <w:rFonts w:ascii="Times New Roman" w:hAnsi="Times New Roman" w:cs="Times New Roman"/>
        </w:rPr>
        <w:t xml:space="preserve"> (2009), para manter a padronização com símbolos já utilizados nesta nota.</w:t>
      </w:r>
    </w:p>
  </w:footnote>
  <w:footnote w:id="5">
    <w:p w:rsidR="00110E0E" w:rsidRPr="00CB4AD3" w:rsidRDefault="00110E0E">
      <w:pPr>
        <w:pStyle w:val="Textodenotaderodap"/>
        <w:rPr>
          <w:rFonts w:ascii="Times New Roman" w:hAnsi="Times New Roman" w:cs="Times New Roman"/>
        </w:rPr>
      </w:pPr>
      <w:r w:rsidRPr="00CB4AD3">
        <w:rPr>
          <w:rStyle w:val="Refdenotaderodap"/>
          <w:rFonts w:ascii="Times New Roman" w:hAnsi="Times New Roman" w:cs="Times New Roman"/>
        </w:rPr>
        <w:footnoteRef/>
      </w:r>
      <w:r w:rsidRPr="00CB4AD3">
        <w:rPr>
          <w:rFonts w:ascii="Times New Roman" w:hAnsi="Times New Roman" w:cs="Times New Roman"/>
        </w:rPr>
        <w:t xml:space="preserve"> </w:t>
      </w:r>
      <w:r w:rsidR="00C767C2" w:rsidRPr="00CB4AD3">
        <w:rPr>
          <w:rFonts w:ascii="Times New Roman" w:hAnsi="Times New Roman" w:cs="Times New Roman"/>
        </w:rPr>
        <w:t>Esta subseção reproduz, em parte, o texto de Bastos e Araujo (2017).</w:t>
      </w:r>
    </w:p>
  </w:footnote>
  <w:footnote w:id="6">
    <w:p w:rsidR="00110E0E" w:rsidRPr="00C17DD0" w:rsidDel="00C66E68" w:rsidRDefault="00110E0E" w:rsidP="00A93533">
      <w:pPr>
        <w:pStyle w:val="Textodenotaderodap"/>
        <w:rPr>
          <w:del w:id="27" w:author="Lafis Consultoria" w:date="2017-10-26T18:53:00Z"/>
          <w:rFonts w:ascii="Times New Roman" w:hAnsi="Times New Roman" w:cs="Times New Roman"/>
        </w:rPr>
      </w:pPr>
      <w:del w:id="28" w:author="Lafis Consultoria" w:date="2017-10-26T18:53:00Z">
        <w:r w:rsidRPr="00C17DD0" w:rsidDel="00C66E68">
          <w:rPr>
            <w:rStyle w:val="Refdenotaderodap"/>
            <w:rFonts w:ascii="Times New Roman" w:hAnsi="Times New Roman" w:cs="Times New Roman"/>
          </w:rPr>
          <w:footnoteRef/>
        </w:r>
        <w:r w:rsidRPr="00C17DD0" w:rsidDel="00C66E68">
          <w:rPr>
            <w:rFonts w:ascii="Times New Roman" w:hAnsi="Times New Roman" w:cs="Times New Roman"/>
          </w:rPr>
          <w:delText xml:space="preserve">  A fonte dos dados é o Sistema de Contas Nacionais Consolidadas anuais construído para os anos de 1939 e de 1947 até 1989. </w:delText>
        </w:r>
      </w:del>
    </w:p>
  </w:footnote>
  <w:footnote w:id="7">
    <w:p w:rsidR="00586370" w:rsidRPr="00C17DD0" w:rsidRDefault="00586370" w:rsidP="00C17DD0">
      <w:pPr>
        <w:pStyle w:val="Textodenotaderodap"/>
        <w:jc w:val="both"/>
        <w:rPr>
          <w:rFonts w:ascii="Times New Roman" w:hAnsi="Times New Roman" w:cs="Times New Roman"/>
        </w:rPr>
      </w:pPr>
      <w:r w:rsidRPr="00C17DD0">
        <w:rPr>
          <w:rStyle w:val="Refdenotaderodap"/>
          <w:rFonts w:ascii="Times New Roman" w:hAnsi="Times New Roman" w:cs="Times New Roman"/>
        </w:rPr>
        <w:footnoteRef/>
      </w:r>
      <w:r w:rsidRPr="00C17DD0">
        <w:rPr>
          <w:rFonts w:ascii="Times New Roman" w:hAnsi="Times New Roman" w:cs="Times New Roman"/>
        </w:rPr>
        <w:t xml:space="preserve"> Os autores agradecem esta observação sobre o índice de preços de importações a Rebeca </w:t>
      </w:r>
      <w:proofErr w:type="spellStart"/>
      <w:r w:rsidRPr="00C17DD0">
        <w:rPr>
          <w:rFonts w:ascii="Times New Roman" w:hAnsi="Times New Roman" w:cs="Times New Roman"/>
        </w:rPr>
        <w:t>Palis</w:t>
      </w:r>
      <w:proofErr w:type="spellEnd"/>
      <w:r w:rsidRPr="00C17DD0">
        <w:rPr>
          <w:rFonts w:ascii="Times New Roman" w:hAnsi="Times New Roman" w:cs="Times New Roman"/>
        </w:rPr>
        <w:t>, coordenadora de contas nacionais do IBGE.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A77F4"/>
    <w:multiLevelType w:val="hybridMultilevel"/>
    <w:tmpl w:val="254E8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56E70"/>
    <w:multiLevelType w:val="hybridMultilevel"/>
    <w:tmpl w:val="08D8C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72E9"/>
    <w:multiLevelType w:val="multilevel"/>
    <w:tmpl w:val="87CAF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atriz C. Araujo">
    <w15:presenceInfo w15:providerId="Windows Live" w15:userId="faf48bdecc5748e2"/>
  </w15:person>
  <w15:person w15:author="Lafis Consultoria">
    <w15:presenceInfo w15:providerId="None" w15:userId="Lafis Consulto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33"/>
    <w:rsid w:val="000071EE"/>
    <w:rsid w:val="0003434E"/>
    <w:rsid w:val="00062092"/>
    <w:rsid w:val="00110E0E"/>
    <w:rsid w:val="001127DA"/>
    <w:rsid w:val="00145B71"/>
    <w:rsid w:val="002036B8"/>
    <w:rsid w:val="00220FC7"/>
    <w:rsid w:val="0022589C"/>
    <w:rsid w:val="002433FE"/>
    <w:rsid w:val="00282984"/>
    <w:rsid w:val="00284559"/>
    <w:rsid w:val="002879AC"/>
    <w:rsid w:val="002951D6"/>
    <w:rsid w:val="002C6987"/>
    <w:rsid w:val="003606A2"/>
    <w:rsid w:val="00384291"/>
    <w:rsid w:val="003B2182"/>
    <w:rsid w:val="003F0CDC"/>
    <w:rsid w:val="00404E7A"/>
    <w:rsid w:val="00424D8E"/>
    <w:rsid w:val="004307A9"/>
    <w:rsid w:val="004964D3"/>
    <w:rsid w:val="00497074"/>
    <w:rsid w:val="004C2DAE"/>
    <w:rsid w:val="004C6B6D"/>
    <w:rsid w:val="004C7FB4"/>
    <w:rsid w:val="004F4993"/>
    <w:rsid w:val="004F5CE3"/>
    <w:rsid w:val="005565A4"/>
    <w:rsid w:val="00556A88"/>
    <w:rsid w:val="00572793"/>
    <w:rsid w:val="00586370"/>
    <w:rsid w:val="0061193D"/>
    <w:rsid w:val="006222BE"/>
    <w:rsid w:val="00623154"/>
    <w:rsid w:val="006805A3"/>
    <w:rsid w:val="00686683"/>
    <w:rsid w:val="00695E19"/>
    <w:rsid w:val="006A316D"/>
    <w:rsid w:val="006A75DF"/>
    <w:rsid w:val="006C0A3A"/>
    <w:rsid w:val="006E7401"/>
    <w:rsid w:val="0070589E"/>
    <w:rsid w:val="00773BEC"/>
    <w:rsid w:val="007D2E88"/>
    <w:rsid w:val="007E11B6"/>
    <w:rsid w:val="007E16AF"/>
    <w:rsid w:val="00870F12"/>
    <w:rsid w:val="008856D9"/>
    <w:rsid w:val="008A49C9"/>
    <w:rsid w:val="008D78B4"/>
    <w:rsid w:val="00942FCD"/>
    <w:rsid w:val="00961306"/>
    <w:rsid w:val="009A4BA3"/>
    <w:rsid w:val="009D58D7"/>
    <w:rsid w:val="00A47C19"/>
    <w:rsid w:val="00A62394"/>
    <w:rsid w:val="00A93533"/>
    <w:rsid w:val="00AA6136"/>
    <w:rsid w:val="00B823B4"/>
    <w:rsid w:val="00B85354"/>
    <w:rsid w:val="00BA5F4E"/>
    <w:rsid w:val="00BD3D18"/>
    <w:rsid w:val="00C17DD0"/>
    <w:rsid w:val="00C66E68"/>
    <w:rsid w:val="00C767C2"/>
    <w:rsid w:val="00CA4609"/>
    <w:rsid w:val="00CA6A42"/>
    <w:rsid w:val="00CB4AD3"/>
    <w:rsid w:val="00D10594"/>
    <w:rsid w:val="00D3366A"/>
    <w:rsid w:val="00D72681"/>
    <w:rsid w:val="00D74114"/>
    <w:rsid w:val="00DA2377"/>
    <w:rsid w:val="00DA3F30"/>
    <w:rsid w:val="00DD6FCD"/>
    <w:rsid w:val="00DF5036"/>
    <w:rsid w:val="00E1606C"/>
    <w:rsid w:val="00E20FC4"/>
    <w:rsid w:val="00E36C3D"/>
    <w:rsid w:val="00E561D6"/>
    <w:rsid w:val="00E70B2C"/>
    <w:rsid w:val="00E92C68"/>
    <w:rsid w:val="00EB3409"/>
    <w:rsid w:val="00F04A45"/>
    <w:rsid w:val="00F3280C"/>
    <w:rsid w:val="00F37B20"/>
    <w:rsid w:val="00F44241"/>
    <w:rsid w:val="00F639E4"/>
    <w:rsid w:val="00F744D0"/>
    <w:rsid w:val="00FD3BBE"/>
    <w:rsid w:val="00FD5604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9353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9353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93533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A935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533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336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3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36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3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36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9353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9353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93533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A935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3533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336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36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36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36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36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hart" Target="charts/chart5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ermos%20de%20Troca\TD%202\C&#225;lculos%20TD2%20-%201948-2016%20(tr&#234;s%20metodologias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TD%202\C&#225;lculos%20TD2%20-%201948-2016%20(tr&#234;s%20metodologias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Reuni&#227;o%20IBGE\Comp%20IBGE,%20Kingston%20e%20Pa%20m&#233;dia%20harm.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Reuni&#227;o%20IBGE\Comp%20IBGE,%20Kingston%20e%20Pa%20m&#233;dia%20harm.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ermos%20de%20Troca\TD%202\C&#225;lculos%20TD2%20-%201948-2016%20(tr&#234;s%20metodologias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ermos%20de%20Troca\TD%202\C&#225;lculos%20TD2%20-%201948-2016%20(tr&#234;s%20metodologias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TD%202\C&#225;lculos%20TD2%20-%201948-2016%20(tr&#234;s%20metodologias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TD%202\C&#225;lculos%20TD2%20-%201948-2016%20(tr&#234;s%20metodologias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TD%202\C&#225;lculos%20TD2%20-%201948-2016%20(tr&#234;s%20metodologias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TD%202\C&#225;lculos%20TD2%20-%201948-2016%20(tr&#234;s%20metodologias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TD%202\C&#225;lculos%20TD2%20-%201948-2016%20(tr&#234;s%20metodologias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485330118\Documents\Termos%20de%20Troca\TD%202\C&#225;lculos%20TD2%20-%201948-2016%20(tr&#234;s%20metodologia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'Cálculo Pa média harmônica'!$N$2</c:f>
              <c:strCache>
                <c:ptCount val="1"/>
                <c:pt idx="0">
                  <c:v>Var% Pa média harmonica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'Cálculo Pa média harmônica'!$B$5:$B$45</c:f>
              <c:numCache>
                <c:formatCode>General</c:formatCode>
                <c:ptCount val="41"/>
                <c:pt idx="0">
                  <c:v>1949</c:v>
                </c:pt>
                <c:pt idx="1">
                  <c:v>1950</c:v>
                </c:pt>
                <c:pt idx="2">
                  <c:v>1951</c:v>
                </c:pt>
                <c:pt idx="3">
                  <c:v>1952</c:v>
                </c:pt>
                <c:pt idx="4">
                  <c:v>1953</c:v>
                </c:pt>
                <c:pt idx="5">
                  <c:v>1954</c:v>
                </c:pt>
                <c:pt idx="6">
                  <c:v>1955</c:v>
                </c:pt>
                <c:pt idx="7">
                  <c:v>1956</c:v>
                </c:pt>
                <c:pt idx="8">
                  <c:v>1957</c:v>
                </c:pt>
                <c:pt idx="9">
                  <c:v>1958</c:v>
                </c:pt>
                <c:pt idx="10">
                  <c:v>1959</c:v>
                </c:pt>
                <c:pt idx="11">
                  <c:v>1960</c:v>
                </c:pt>
                <c:pt idx="12">
                  <c:v>1961</c:v>
                </c:pt>
                <c:pt idx="13">
                  <c:v>1962</c:v>
                </c:pt>
                <c:pt idx="14">
                  <c:v>1963</c:v>
                </c:pt>
                <c:pt idx="15">
                  <c:v>1964</c:v>
                </c:pt>
                <c:pt idx="16">
                  <c:v>1965</c:v>
                </c:pt>
                <c:pt idx="17">
                  <c:v>1966</c:v>
                </c:pt>
                <c:pt idx="18">
                  <c:v>1967</c:v>
                </c:pt>
                <c:pt idx="19">
                  <c:v>1968</c:v>
                </c:pt>
                <c:pt idx="20">
                  <c:v>1969</c:v>
                </c:pt>
                <c:pt idx="21">
                  <c:v>1970</c:v>
                </c:pt>
                <c:pt idx="22">
                  <c:v>1971</c:v>
                </c:pt>
                <c:pt idx="23">
                  <c:v>1972</c:v>
                </c:pt>
                <c:pt idx="24">
                  <c:v>1973</c:v>
                </c:pt>
                <c:pt idx="25">
                  <c:v>1974</c:v>
                </c:pt>
                <c:pt idx="26">
                  <c:v>1975</c:v>
                </c:pt>
                <c:pt idx="27">
                  <c:v>1976</c:v>
                </c:pt>
                <c:pt idx="28">
                  <c:v>1977</c:v>
                </c:pt>
                <c:pt idx="29">
                  <c:v>1978</c:v>
                </c:pt>
                <c:pt idx="30">
                  <c:v>1979</c:v>
                </c:pt>
                <c:pt idx="31">
                  <c:v>1980</c:v>
                </c:pt>
                <c:pt idx="32">
                  <c:v>1981</c:v>
                </c:pt>
                <c:pt idx="33">
                  <c:v>1982</c:v>
                </c:pt>
                <c:pt idx="34">
                  <c:v>1983</c:v>
                </c:pt>
                <c:pt idx="35">
                  <c:v>1984</c:v>
                </c:pt>
                <c:pt idx="36">
                  <c:v>1985</c:v>
                </c:pt>
                <c:pt idx="37">
                  <c:v>1986</c:v>
                </c:pt>
                <c:pt idx="38">
                  <c:v>1987</c:v>
                </c:pt>
                <c:pt idx="39">
                  <c:v>1988</c:v>
                </c:pt>
                <c:pt idx="40">
                  <c:v>1989</c:v>
                </c:pt>
              </c:numCache>
            </c:numRef>
          </c:cat>
          <c:val>
            <c:numRef>
              <c:f>'Cálculo Pa média harmônica'!$N$5:$N$45</c:f>
              <c:numCache>
                <c:formatCode>General</c:formatCode>
                <c:ptCount val="41"/>
                <c:pt idx="0">
                  <c:v>4.2945525904418913E-2</c:v>
                </c:pt>
                <c:pt idx="1">
                  <c:v>1.5526067670359245E-2</c:v>
                </c:pt>
                <c:pt idx="2">
                  <c:v>9.9413890428706297E-2</c:v>
                </c:pt>
                <c:pt idx="3">
                  <c:v>-4.7711308735689961E-2</c:v>
                </c:pt>
                <c:pt idx="4">
                  <c:v>-2.1569726297690828E-2</c:v>
                </c:pt>
                <c:pt idx="5">
                  <c:v>0.14579709810320485</c:v>
                </c:pt>
                <c:pt idx="6">
                  <c:v>-0.15953617044256385</c:v>
                </c:pt>
                <c:pt idx="7">
                  <c:v>0.11251358471722583</c:v>
                </c:pt>
                <c:pt idx="8">
                  <c:v>-5.3672348080603283E-2</c:v>
                </c:pt>
                <c:pt idx="9">
                  <c:v>-9.3008679334192212E-3</c:v>
                </c:pt>
                <c:pt idx="10">
                  <c:v>0.21582566453857832</c:v>
                </c:pt>
                <c:pt idx="11">
                  <c:v>-7.128883915639217E-2</c:v>
                </c:pt>
                <c:pt idx="12">
                  <c:v>6.3005556941554852E-2</c:v>
                </c:pt>
                <c:pt idx="13">
                  <c:v>0.13106172387666026</c:v>
                </c:pt>
                <c:pt idx="14">
                  <c:v>0.17080694536335672</c:v>
                </c:pt>
                <c:pt idx="15">
                  <c:v>4.8344993270800218E-2</c:v>
                </c:pt>
                <c:pt idx="16">
                  <c:v>-0.18524308281743307</c:v>
                </c:pt>
                <c:pt idx="17">
                  <c:v>-0.115827084379032</c:v>
                </c:pt>
                <c:pt idx="18">
                  <c:v>-6.6337622724188083E-2</c:v>
                </c:pt>
                <c:pt idx="19">
                  <c:v>1.2494814694619327E-2</c:v>
                </c:pt>
                <c:pt idx="20">
                  <c:v>-6.0315556560951666E-2</c:v>
                </c:pt>
                <c:pt idx="21">
                  <c:v>-2.1467819959672951E-2</c:v>
                </c:pt>
                <c:pt idx="22">
                  <c:v>4.2307565947295567E-2</c:v>
                </c:pt>
                <c:pt idx="23">
                  <c:v>4.9787462910466651E-3</c:v>
                </c:pt>
                <c:pt idx="24">
                  <c:v>7.9330467557722217E-2</c:v>
                </c:pt>
                <c:pt idx="25">
                  <c:v>9.2353978738831222E-2</c:v>
                </c:pt>
                <c:pt idx="26">
                  <c:v>-1.9662739300722931E-2</c:v>
                </c:pt>
                <c:pt idx="27">
                  <c:v>3.6238944534324302E-2</c:v>
                </c:pt>
                <c:pt idx="28">
                  <c:v>2.2944342952118113E-3</c:v>
                </c:pt>
                <c:pt idx="29">
                  <c:v>-5.4724175491441818E-2</c:v>
                </c:pt>
                <c:pt idx="30">
                  <c:v>0.13459363340048047</c:v>
                </c:pt>
                <c:pt idx="31">
                  <c:v>0.23690444102033603</c:v>
                </c:pt>
                <c:pt idx="32">
                  <c:v>1.9724891848220905E-2</c:v>
                </c:pt>
                <c:pt idx="33">
                  <c:v>1.2767247721170216E-2</c:v>
                </c:pt>
                <c:pt idx="34">
                  <c:v>0.10122686385816149</c:v>
                </c:pt>
                <c:pt idx="35">
                  <c:v>0.24274713997819908</c:v>
                </c:pt>
                <c:pt idx="36">
                  <c:v>0.16360207429715867</c:v>
                </c:pt>
                <c:pt idx="37">
                  <c:v>-0.25133705091672665</c:v>
                </c:pt>
                <c:pt idx="38">
                  <c:v>0.20480442535382992</c:v>
                </c:pt>
                <c:pt idx="39">
                  <c:v>1.341460383418914</c:v>
                </c:pt>
                <c:pt idx="40">
                  <c:v>0.97960563224486696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5E2-4FB6-86C8-5448319EE9EF}"/>
            </c:ext>
          </c:extLst>
        </c:ser>
        <c:ser>
          <c:idx val="1"/>
          <c:order val="1"/>
          <c:tx>
            <c:strRef>
              <c:f>'Cálculo Pa média harmônica'!$S$2</c:f>
              <c:strCache>
                <c:ptCount val="1"/>
                <c:pt idx="0">
                  <c:v>Var% IPC-RJ 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'Cálculo Pa média harmônica'!$B$5:$B$45</c:f>
              <c:numCache>
                <c:formatCode>General</c:formatCode>
                <c:ptCount val="41"/>
                <c:pt idx="0">
                  <c:v>1949</c:v>
                </c:pt>
                <c:pt idx="1">
                  <c:v>1950</c:v>
                </c:pt>
                <c:pt idx="2">
                  <c:v>1951</c:v>
                </c:pt>
                <c:pt idx="3">
                  <c:v>1952</c:v>
                </c:pt>
                <c:pt idx="4">
                  <c:v>1953</c:v>
                </c:pt>
                <c:pt idx="5">
                  <c:v>1954</c:v>
                </c:pt>
                <c:pt idx="6">
                  <c:v>1955</c:v>
                </c:pt>
                <c:pt idx="7">
                  <c:v>1956</c:v>
                </c:pt>
                <c:pt idx="8">
                  <c:v>1957</c:v>
                </c:pt>
                <c:pt idx="9">
                  <c:v>1958</c:v>
                </c:pt>
                <c:pt idx="10">
                  <c:v>1959</c:v>
                </c:pt>
                <c:pt idx="11">
                  <c:v>1960</c:v>
                </c:pt>
                <c:pt idx="12">
                  <c:v>1961</c:v>
                </c:pt>
                <c:pt idx="13">
                  <c:v>1962</c:v>
                </c:pt>
                <c:pt idx="14">
                  <c:v>1963</c:v>
                </c:pt>
                <c:pt idx="15">
                  <c:v>1964</c:v>
                </c:pt>
                <c:pt idx="16">
                  <c:v>1965</c:v>
                </c:pt>
                <c:pt idx="17">
                  <c:v>1966</c:v>
                </c:pt>
                <c:pt idx="18">
                  <c:v>1967</c:v>
                </c:pt>
                <c:pt idx="19">
                  <c:v>1968</c:v>
                </c:pt>
                <c:pt idx="20">
                  <c:v>1969</c:v>
                </c:pt>
                <c:pt idx="21">
                  <c:v>1970</c:v>
                </c:pt>
                <c:pt idx="22">
                  <c:v>1971</c:v>
                </c:pt>
                <c:pt idx="23">
                  <c:v>1972</c:v>
                </c:pt>
                <c:pt idx="24">
                  <c:v>1973</c:v>
                </c:pt>
                <c:pt idx="25">
                  <c:v>1974</c:v>
                </c:pt>
                <c:pt idx="26">
                  <c:v>1975</c:v>
                </c:pt>
                <c:pt idx="27">
                  <c:v>1976</c:v>
                </c:pt>
                <c:pt idx="28">
                  <c:v>1977</c:v>
                </c:pt>
                <c:pt idx="29">
                  <c:v>1978</c:v>
                </c:pt>
                <c:pt idx="30">
                  <c:v>1979</c:v>
                </c:pt>
                <c:pt idx="31">
                  <c:v>1980</c:v>
                </c:pt>
                <c:pt idx="32">
                  <c:v>1981</c:v>
                </c:pt>
                <c:pt idx="33">
                  <c:v>1982</c:v>
                </c:pt>
                <c:pt idx="34">
                  <c:v>1983</c:v>
                </c:pt>
                <c:pt idx="35">
                  <c:v>1984</c:v>
                </c:pt>
                <c:pt idx="36">
                  <c:v>1985</c:v>
                </c:pt>
                <c:pt idx="37">
                  <c:v>1986</c:v>
                </c:pt>
                <c:pt idx="38">
                  <c:v>1987</c:v>
                </c:pt>
                <c:pt idx="39">
                  <c:v>1988</c:v>
                </c:pt>
                <c:pt idx="40">
                  <c:v>1989</c:v>
                </c:pt>
              </c:numCache>
            </c:numRef>
          </c:cat>
          <c:val>
            <c:numRef>
              <c:f>'Cálculo Pa média harmônica'!$S$5:$S$45</c:f>
              <c:numCache>
                <c:formatCode>General</c:formatCode>
                <c:ptCount val="41"/>
                <c:pt idx="0">
                  <c:v>8.4742123304704098E-3</c:v>
                </c:pt>
                <c:pt idx="1">
                  <c:v>4.9185739950689866E-2</c:v>
                </c:pt>
                <c:pt idx="2">
                  <c:v>2.4691491586463554E-2</c:v>
                </c:pt>
                <c:pt idx="3">
                  <c:v>4.6853063850059717E-2</c:v>
                </c:pt>
                <c:pt idx="4">
                  <c:v>-2.573549528858099E-2</c:v>
                </c:pt>
                <c:pt idx="5">
                  <c:v>7.1610748078468012E-2</c:v>
                </c:pt>
                <c:pt idx="6">
                  <c:v>4.7428864705314489E-3</c:v>
                </c:pt>
                <c:pt idx="7">
                  <c:v>-1.6566932053766137E-2</c:v>
                </c:pt>
                <c:pt idx="8">
                  <c:v>-4.1365396117052922E-2</c:v>
                </c:pt>
                <c:pt idx="9">
                  <c:v>-1.082136091312802E-2</c:v>
                </c:pt>
                <c:pt idx="10">
                  <c:v>0.21261162307048176</c:v>
                </c:pt>
                <c:pt idx="11">
                  <c:v>-6.9892709973368605E-2</c:v>
                </c:pt>
                <c:pt idx="12">
                  <c:v>2.9402576536549985E-2</c:v>
                </c:pt>
                <c:pt idx="13">
                  <c:v>0.12201383977597047</c:v>
                </c:pt>
                <c:pt idx="14">
                  <c:v>0.15536316793949911</c:v>
                </c:pt>
                <c:pt idx="15">
                  <c:v>0.10988252424940015</c:v>
                </c:pt>
                <c:pt idx="16">
                  <c:v>-0.13587213703612555</c:v>
                </c:pt>
                <c:pt idx="17">
                  <c:v>-0.14717509664136919</c:v>
                </c:pt>
                <c:pt idx="18">
                  <c:v>-7.6757933206720641E-2</c:v>
                </c:pt>
                <c:pt idx="19">
                  <c:v>-6.4676635752529577E-2</c:v>
                </c:pt>
                <c:pt idx="20">
                  <c:v>5.2139557645412005E-3</c:v>
                </c:pt>
                <c:pt idx="21">
                  <c:v>-2.0294315588401668E-3</c:v>
                </c:pt>
                <c:pt idx="22">
                  <c:v>-1.8489197976738203E-2</c:v>
                </c:pt>
                <c:pt idx="23">
                  <c:v>-2.9603162655416626E-2</c:v>
                </c:pt>
                <c:pt idx="24">
                  <c:v>-3.3409848258214137E-2</c:v>
                </c:pt>
                <c:pt idx="25">
                  <c:v>0.13232069495522869</c:v>
                </c:pt>
                <c:pt idx="26">
                  <c:v>1.0728221726004294E-2</c:v>
                </c:pt>
                <c:pt idx="27">
                  <c:v>0.10018034613082771</c:v>
                </c:pt>
                <c:pt idx="28">
                  <c:v>1.3161767406746128E-2</c:v>
                </c:pt>
                <c:pt idx="29">
                  <c:v>-3.5204378857845775E-2</c:v>
                </c:pt>
                <c:pt idx="30">
                  <c:v>0.10107135049391047</c:v>
                </c:pt>
                <c:pt idx="31">
                  <c:v>0.19717572864474753</c:v>
                </c:pt>
                <c:pt idx="32">
                  <c:v>0.12456097906613484</c:v>
                </c:pt>
                <c:pt idx="33">
                  <c:v>-3.6909071771657476E-2</c:v>
                </c:pt>
                <c:pt idx="34">
                  <c:v>0.22235231938711575</c:v>
                </c:pt>
                <c:pt idx="35">
                  <c:v>0.22605813614215786</c:v>
                </c:pt>
                <c:pt idx="36">
                  <c:v>0.10198437505769897</c:v>
                </c:pt>
                <c:pt idx="37">
                  <c:v>-0.25464928281053689</c:v>
                </c:pt>
                <c:pt idx="38">
                  <c:v>0.36093608471010175</c:v>
                </c:pt>
                <c:pt idx="39">
                  <c:v>1.3587251562560594</c:v>
                </c:pt>
                <c:pt idx="40">
                  <c:v>0.7726650224500482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5E2-4FB6-86C8-5448319EE9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517696"/>
        <c:axId val="159527680"/>
      </c:lineChart>
      <c:catAx>
        <c:axId val="15951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527680"/>
        <c:crosses val="autoZero"/>
        <c:auto val="1"/>
        <c:lblAlgn val="ctr"/>
        <c:lblOffset val="100"/>
        <c:tickLblSkip val="1"/>
        <c:noMultiLvlLbl val="0"/>
      </c:catAx>
      <c:valAx>
        <c:axId val="159527680"/>
        <c:scaling>
          <c:orientation val="minMax"/>
          <c:max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951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'Kohli (2008) t - Pa calc até 90'!$L$1</c:f>
              <c:strCache>
                <c:ptCount val="1"/>
                <c:pt idx="0">
                  <c:v>Efeito Preços Relativos (Kohli 2008)</c:v>
                </c:pt>
              </c:strCache>
            </c:strRef>
          </c:tx>
          <c:spPr>
            <a:ln>
              <a:solidFill>
                <a:srgbClr val="006666"/>
              </a:solidFill>
            </a:ln>
          </c:spPr>
          <c:marker>
            <c:symbol val="none"/>
          </c:marker>
          <c:cat>
            <c:numRef>
              <c:f>'Kohli (2008) t - Pa calc até 90'!$B$4:$B$72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'Kohli (2008) t - Pa calc até 90'!$L$4:$L$72</c:f>
              <c:numCache>
                <c:formatCode>0.000</c:formatCode>
                <c:ptCount val="69"/>
                <c:pt idx="0">
                  <c:v>1.7653943774771974E-4</c:v>
                </c:pt>
                <c:pt idx="1">
                  <c:v>-4.4470751292254787E-5</c:v>
                </c:pt>
                <c:pt idx="2">
                  <c:v>9.0275170917563741E-4</c:v>
                </c:pt>
                <c:pt idx="3">
                  <c:v>-5.0831244455175459E-4</c:v>
                </c:pt>
                <c:pt idx="4">
                  <c:v>2.939984788034308E-3</c:v>
                </c:pt>
                <c:pt idx="5">
                  <c:v>5.8786913209311837E-3</c:v>
                </c:pt>
                <c:pt idx="6">
                  <c:v>-3.2286183596119217E-4</c:v>
                </c:pt>
                <c:pt idx="7">
                  <c:v>-1.8245181744968011E-4</c:v>
                </c:pt>
                <c:pt idx="8">
                  <c:v>-2.2251947331908676E-3</c:v>
                </c:pt>
                <c:pt idx="9">
                  <c:v>4.3639564551720161E-4</c:v>
                </c:pt>
                <c:pt idx="10">
                  <c:v>-1.3985468547695215E-3</c:v>
                </c:pt>
                <c:pt idx="11">
                  <c:v>1.6202128366091324E-3</c:v>
                </c:pt>
                <c:pt idx="12">
                  <c:v>-1.4735057840916329E-4</c:v>
                </c:pt>
                <c:pt idx="13">
                  <c:v>-4.2467580551602791E-4</c:v>
                </c:pt>
                <c:pt idx="14">
                  <c:v>1.5013757462837907E-3</c:v>
                </c:pt>
                <c:pt idx="15">
                  <c:v>6.3484637026932811E-4</c:v>
                </c:pt>
                <c:pt idx="16">
                  <c:v>1.9244494104235261E-3</c:v>
                </c:pt>
                <c:pt idx="17">
                  <c:v>4.444172313889912E-4</c:v>
                </c:pt>
                <c:pt idx="18">
                  <c:v>-1.0358639875981583E-3</c:v>
                </c:pt>
                <c:pt idx="19">
                  <c:v>2.2815933265016287E-5</c:v>
                </c:pt>
                <c:pt idx="20">
                  <c:v>-7.8743763718007172E-5</c:v>
                </c:pt>
                <c:pt idx="21">
                  <c:v>-5.772651994813941E-6</c:v>
                </c:pt>
                <c:pt idx="22">
                  <c:v>-2.0204231781787075E-4</c:v>
                </c:pt>
                <c:pt idx="23">
                  <c:v>5.873217666488358E-4</c:v>
                </c:pt>
                <c:pt idx="24">
                  <c:v>3.2421637693973301E-4</c:v>
                </c:pt>
                <c:pt idx="25">
                  <c:v>1.028752607064948E-4</c:v>
                </c:pt>
                <c:pt idx="26">
                  <c:v>-2.6340721325389385E-3</c:v>
                </c:pt>
                <c:pt idx="27">
                  <c:v>4.7771402766054443E-3</c:v>
                </c:pt>
                <c:pt idx="28">
                  <c:v>4.096456531987936E-4</c:v>
                </c:pt>
                <c:pt idx="29">
                  <c:v>-2.1192298707252869E-4</c:v>
                </c:pt>
                <c:pt idx="30">
                  <c:v>1.012415407722041E-3</c:v>
                </c:pt>
                <c:pt idx="31">
                  <c:v>-1.6246440229748251E-3</c:v>
                </c:pt>
                <c:pt idx="32">
                  <c:v>-4.1301162434490973E-3</c:v>
                </c:pt>
                <c:pt idx="33">
                  <c:v>3.8992986497225882E-4</c:v>
                </c:pt>
                <c:pt idx="34">
                  <c:v>6.0892641180746159E-4</c:v>
                </c:pt>
                <c:pt idx="35">
                  <c:v>8.2242442869929593E-3</c:v>
                </c:pt>
                <c:pt idx="36">
                  <c:v>9.1752979615070587E-3</c:v>
                </c:pt>
                <c:pt idx="37">
                  <c:v>-7.2409619166924051E-4</c:v>
                </c:pt>
                <c:pt idx="38">
                  <c:v>-4.6246290838502608E-3</c:v>
                </c:pt>
                <c:pt idx="39">
                  <c:v>1.5513616944589157E-3</c:v>
                </c:pt>
                <c:pt idx="40">
                  <c:v>2.7031514340262498E-3</c:v>
                </c:pt>
                <c:pt idx="41">
                  <c:v>-6.1517388346878444E-3</c:v>
                </c:pt>
                <c:pt idx="42">
                  <c:v>-1.5093798097589113E-3</c:v>
                </c:pt>
                <c:pt idx="43">
                  <c:v>6.1262484455922386E-4</c:v>
                </c:pt>
                <c:pt idx="44">
                  <c:v>1.0572202647348386E-3</c:v>
                </c:pt>
                <c:pt idx="45">
                  <c:v>-1.4430065283727454E-3</c:v>
                </c:pt>
                <c:pt idx="46">
                  <c:v>-3.4579862692767576E-4</c:v>
                </c:pt>
                <c:pt idx="47">
                  <c:v>2.8705478984468024E-3</c:v>
                </c:pt>
                <c:pt idx="48">
                  <c:v>1.5770181225443541E-3</c:v>
                </c:pt>
                <c:pt idx="49">
                  <c:v>8.6242871249912528E-4</c:v>
                </c:pt>
                <c:pt idx="50">
                  <c:v>4.0500282142243317E-4</c:v>
                </c:pt>
                <c:pt idx="51">
                  <c:v>-5.679844684272491E-3</c:v>
                </c:pt>
                <c:pt idx="52">
                  <c:v>1.24734607605348E-4</c:v>
                </c:pt>
                <c:pt idx="53">
                  <c:v>-2.6971100744251999E-3</c:v>
                </c:pt>
                <c:pt idx="54">
                  <c:v>8.6094990308070198E-4</c:v>
                </c:pt>
                <c:pt idx="55">
                  <c:v>-5.6344318901740433E-4</c:v>
                </c:pt>
                <c:pt idx="56">
                  <c:v>-1.8357614277967929E-4</c:v>
                </c:pt>
                <c:pt idx="57">
                  <c:v>-5.0179556732046007E-3</c:v>
                </c:pt>
                <c:pt idx="58">
                  <c:v>-2.5290774951488692E-3</c:v>
                </c:pt>
                <c:pt idx="59">
                  <c:v>-1.1608761373852233E-3</c:v>
                </c:pt>
                <c:pt idx="60">
                  <c:v>-9.2820275956718816E-5</c:v>
                </c:pt>
                <c:pt idx="61">
                  <c:v>4.9771963276131186E-4</c:v>
                </c:pt>
                <c:pt idx="62">
                  <c:v>9.7383498908556706E-4</c:v>
                </c:pt>
                <c:pt idx="63">
                  <c:v>-2.3307247910337944E-4</c:v>
                </c:pt>
                <c:pt idx="64">
                  <c:v>-7.0145312769358671E-4</c:v>
                </c:pt>
                <c:pt idx="65">
                  <c:v>-1.9215477221447638E-4</c:v>
                </c:pt>
                <c:pt idx="66">
                  <c:v>5.6891182934618284E-4</c:v>
                </c:pt>
                <c:pt idx="67">
                  <c:v>-1.0174407192955052E-3</c:v>
                </c:pt>
                <c:pt idx="68">
                  <c:v>-2.9460999817348927E-4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51-44CF-89A2-CB52FBE396B1}"/>
            </c:ext>
          </c:extLst>
        </c:ser>
        <c:ser>
          <c:idx val="1"/>
          <c:order val="1"/>
          <c:tx>
            <c:strRef>
              <c:f>'Reinsdorf (2009) - Pa calc 90'!$O$1</c:f>
              <c:strCache>
                <c:ptCount val="1"/>
                <c:pt idx="0">
                  <c:v>Efeito Preços Relativos (Reinsdorf 2009)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  <a:prstDash val="sysDash"/>
            </a:ln>
          </c:spPr>
          <c:marker>
            <c:symbol val="none"/>
          </c:marker>
          <c:cat>
            <c:numRef>
              <c:f>'Kohli (2008) t - Pa calc até 90'!$B$4:$B$72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'Reinsdorf (2009) - Pa calc 90'!$O$3:$O$71</c:f>
              <c:numCache>
                <c:formatCode>0.0000</c:formatCode>
                <c:ptCount val="69"/>
                <c:pt idx="0">
                  <c:v>1.7493328794437253E-4</c:v>
                </c:pt>
                <c:pt idx="1">
                  <c:v>-4.5277689167889382E-5</c:v>
                </c:pt>
                <c:pt idx="2">
                  <c:v>8.7773468056699775E-4</c:v>
                </c:pt>
                <c:pt idx="3">
                  <c:v>-5.0062174343553268E-4</c:v>
                </c:pt>
                <c:pt idx="4">
                  <c:v>3.0996728551465048E-3</c:v>
                </c:pt>
                <c:pt idx="5">
                  <c:v>4.4461061032713507E-3</c:v>
                </c:pt>
                <c:pt idx="6">
                  <c:v>-2.9027477959262427E-4</c:v>
                </c:pt>
                <c:pt idx="7">
                  <c:v>-1.845870879037577E-4</c:v>
                </c:pt>
                <c:pt idx="8">
                  <c:v>-2.5066041747677575E-3</c:v>
                </c:pt>
                <c:pt idx="9">
                  <c:v>4.5310065838698947E-4</c:v>
                </c:pt>
                <c:pt idx="10">
                  <c:v>-1.1626769012628706E-3</c:v>
                </c:pt>
                <c:pt idx="11">
                  <c:v>1.8461659092381126E-3</c:v>
                </c:pt>
                <c:pt idx="12">
                  <c:v>-1.4634784698248389E-4</c:v>
                </c:pt>
                <c:pt idx="13">
                  <c:v>-4.0278293297633759E-4</c:v>
                </c:pt>
                <c:pt idx="14">
                  <c:v>1.5872518395665654E-3</c:v>
                </c:pt>
                <c:pt idx="15">
                  <c:v>6.9146143593204099E-4</c:v>
                </c:pt>
                <c:pt idx="16">
                  <c:v>1.7328980599748988E-3</c:v>
                </c:pt>
                <c:pt idx="17">
                  <c:v>4.3996904303720083E-4</c:v>
                </c:pt>
                <c:pt idx="18">
                  <c:v>-1.1146847700122622E-3</c:v>
                </c:pt>
                <c:pt idx="19">
                  <c:v>2.3295048250035094E-5</c:v>
                </c:pt>
                <c:pt idx="20">
                  <c:v>-7.8335609783229893E-5</c:v>
                </c:pt>
                <c:pt idx="21">
                  <c:v>-5.6292623238299164E-6</c:v>
                </c:pt>
                <c:pt idx="22">
                  <c:v>-1.9725894332643274E-4</c:v>
                </c:pt>
                <c:pt idx="23">
                  <c:v>5.9736764805474281E-4</c:v>
                </c:pt>
                <c:pt idx="24">
                  <c:v>3.2754915128191809E-4</c:v>
                </c:pt>
                <c:pt idx="25">
                  <c:v>1.0333019818726718E-4</c:v>
                </c:pt>
                <c:pt idx="26">
                  <c:v>-2.5733154395520671E-3</c:v>
                </c:pt>
                <c:pt idx="27">
                  <c:v>5.0905591461171832E-3</c:v>
                </c:pt>
                <c:pt idx="28">
                  <c:v>4.1317761408304454E-4</c:v>
                </c:pt>
                <c:pt idx="29">
                  <c:v>-2.0858012384891261E-4</c:v>
                </c:pt>
                <c:pt idx="30">
                  <c:v>1.0566559747992599E-3</c:v>
                </c:pt>
                <c:pt idx="31">
                  <c:v>-1.562969222952673E-3</c:v>
                </c:pt>
                <c:pt idx="32">
                  <c:v>-3.7703027355472361E-3</c:v>
                </c:pt>
                <c:pt idx="33">
                  <c:v>4.1023737130845705E-4</c:v>
                </c:pt>
                <c:pt idx="34">
                  <c:v>6.3659475762209026E-4</c:v>
                </c:pt>
                <c:pt idx="35">
                  <c:v>7.045223890518041E-3</c:v>
                </c:pt>
                <c:pt idx="36">
                  <c:v>8.5326943385481049E-3</c:v>
                </c:pt>
                <c:pt idx="37">
                  <c:v>-7.2893009128256335E-4</c:v>
                </c:pt>
                <c:pt idx="38">
                  <c:v>-5.0661295104451427E-3</c:v>
                </c:pt>
                <c:pt idx="39">
                  <c:v>1.5164456541064196E-3</c:v>
                </c:pt>
                <c:pt idx="40">
                  <c:v>2.6385784773040799E-3</c:v>
                </c:pt>
                <c:pt idx="41">
                  <c:v>-6.7310385923607672E-3</c:v>
                </c:pt>
                <c:pt idx="42">
                  <c:v>-1.6051780861017963E-3</c:v>
                </c:pt>
                <c:pt idx="43">
                  <c:v>5.8867834873861657E-4</c:v>
                </c:pt>
                <c:pt idx="44">
                  <c:v>1.0350312315414367E-3</c:v>
                </c:pt>
                <c:pt idx="45">
                  <c:v>-1.5195865928592811E-3</c:v>
                </c:pt>
                <c:pt idx="46">
                  <c:v>-3.6338542175462442E-4</c:v>
                </c:pt>
                <c:pt idx="47">
                  <c:v>3.1173434703299723E-3</c:v>
                </c:pt>
                <c:pt idx="48">
                  <c:v>1.6439346857221033E-3</c:v>
                </c:pt>
                <c:pt idx="49">
                  <c:v>8.7684176613701662E-4</c:v>
                </c:pt>
                <c:pt idx="50">
                  <c:v>4.0847194398308456E-4</c:v>
                </c:pt>
                <c:pt idx="51">
                  <c:v>-4.8916290394900039E-3</c:v>
                </c:pt>
                <c:pt idx="52">
                  <c:v>1.250789018596663E-4</c:v>
                </c:pt>
                <c:pt idx="53">
                  <c:v>-2.5378408476813509E-3</c:v>
                </c:pt>
                <c:pt idx="54">
                  <c:v>8.1843640977214446E-4</c:v>
                </c:pt>
                <c:pt idx="55">
                  <c:v>-5.7065037923163884E-4</c:v>
                </c:pt>
                <c:pt idx="56">
                  <c:v>-1.8407069335392358E-4</c:v>
                </c:pt>
                <c:pt idx="57">
                  <c:v>-5.4070534806099401E-3</c:v>
                </c:pt>
                <c:pt idx="58">
                  <c:v>-2.6509898956518642E-3</c:v>
                </c:pt>
                <c:pt idx="59">
                  <c:v>-1.2117563705259899E-3</c:v>
                </c:pt>
                <c:pt idx="60">
                  <c:v>-9.0584489191748171E-5</c:v>
                </c:pt>
                <c:pt idx="61">
                  <c:v>5.2974075529955901E-4</c:v>
                </c:pt>
                <c:pt idx="62">
                  <c:v>1.0208389884141234E-3</c:v>
                </c:pt>
                <c:pt idx="63">
                  <c:v>-2.2957756248352746E-4</c:v>
                </c:pt>
                <c:pt idx="64">
                  <c:v>-6.8366024010665081E-4</c:v>
                </c:pt>
                <c:pt idx="65">
                  <c:v>-1.9135483794329163E-4</c:v>
                </c:pt>
                <c:pt idx="66">
                  <c:v>5.7503575768646489E-4</c:v>
                </c:pt>
                <c:pt idx="67">
                  <c:v>-9.7472281446097883E-4</c:v>
                </c:pt>
                <c:pt idx="68">
                  <c:v>-3.0690254461515621E-4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51-44CF-89A2-CB52FBE396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530368"/>
        <c:axId val="177531904"/>
      </c:lineChart>
      <c:catAx>
        <c:axId val="177530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177531904"/>
        <c:crosses val="autoZero"/>
        <c:auto val="1"/>
        <c:lblAlgn val="ctr"/>
        <c:lblOffset val="100"/>
        <c:noMultiLvlLbl val="0"/>
      </c:catAx>
      <c:valAx>
        <c:axId val="177531904"/>
        <c:scaling>
          <c:orientation val="minMax"/>
        </c:scaling>
        <c:delete val="0"/>
        <c:axPos val="l"/>
        <c:majorGridlines/>
        <c:numFmt formatCode="0.0%" sourceLinked="0"/>
        <c:majorTickMark val="out"/>
        <c:minorTickMark val="none"/>
        <c:tickLblPos val="nextTo"/>
        <c:crossAx val="17753036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Kingston!$B$1</c:f>
              <c:strCache>
                <c:ptCount val="1"/>
                <c:pt idx="0">
                  <c:v>Kingston (1971)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cat>
            <c:numRef>
              <c:f>'Pa média harmônica'!$A$10:$A$24</c:f>
              <c:numCache>
                <c:formatCode>General</c:formatCode>
                <c:ptCount val="15"/>
                <c:pt idx="0">
                  <c:v>1954</c:v>
                </c:pt>
                <c:pt idx="1">
                  <c:v>1955</c:v>
                </c:pt>
                <c:pt idx="2">
                  <c:v>1956</c:v>
                </c:pt>
                <c:pt idx="3">
                  <c:v>1957</c:v>
                </c:pt>
                <c:pt idx="4">
                  <c:v>1958</c:v>
                </c:pt>
                <c:pt idx="5">
                  <c:v>1959</c:v>
                </c:pt>
                <c:pt idx="6">
                  <c:v>1960</c:v>
                </c:pt>
                <c:pt idx="7">
                  <c:v>1961</c:v>
                </c:pt>
                <c:pt idx="8">
                  <c:v>1962</c:v>
                </c:pt>
                <c:pt idx="9">
                  <c:v>1963</c:v>
                </c:pt>
                <c:pt idx="10">
                  <c:v>1964</c:v>
                </c:pt>
                <c:pt idx="11">
                  <c:v>1965</c:v>
                </c:pt>
                <c:pt idx="12">
                  <c:v>1966</c:v>
                </c:pt>
                <c:pt idx="13">
                  <c:v>1967</c:v>
                </c:pt>
                <c:pt idx="14">
                  <c:v>1968</c:v>
                </c:pt>
              </c:numCache>
            </c:numRef>
          </c:cat>
          <c:val>
            <c:numRef>
              <c:f>Kingston!$E$4:$E$18</c:f>
              <c:numCache>
                <c:formatCode>General</c:formatCode>
                <c:ptCount val="15"/>
                <c:pt idx="0">
                  <c:v>0.92643051771117424</c:v>
                </c:pt>
                <c:pt idx="1">
                  <c:v>-0.69055821786168092</c:v>
                </c:pt>
                <c:pt idx="2">
                  <c:v>5.0475311981768023E-2</c:v>
                </c:pt>
                <c:pt idx="3">
                  <c:v>6.2772247716424978E-2</c:v>
                </c:pt>
                <c:pt idx="4">
                  <c:v>3.7775380426596783E-3</c:v>
                </c:pt>
                <c:pt idx="5">
                  <c:v>-0.17189882564631054</c:v>
                </c:pt>
                <c:pt idx="6">
                  <c:v>9.0040980097461087E-3</c:v>
                </c:pt>
                <c:pt idx="7">
                  <c:v>9.902202796601145E-2</c:v>
                </c:pt>
                <c:pt idx="8">
                  <c:v>-0.11902147786398976</c:v>
                </c:pt>
                <c:pt idx="9">
                  <c:v>-9.5633576160336631E-2</c:v>
                </c:pt>
                <c:pt idx="10">
                  <c:v>0.72781329265190209</c:v>
                </c:pt>
                <c:pt idx="11">
                  <c:v>4.2291793264093158E-2</c:v>
                </c:pt>
                <c:pt idx="12">
                  <c:v>-0.26704891363108496</c:v>
                </c:pt>
                <c:pt idx="13">
                  <c:v>-7.0099848002913578E-2</c:v>
                </c:pt>
                <c:pt idx="14">
                  <c:v>-0.116053732372845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CB5-4CB7-BA92-B5A2A7D71C49}"/>
            </c:ext>
          </c:extLst>
        </c:ser>
        <c:ser>
          <c:idx val="1"/>
          <c:order val="1"/>
          <c:tx>
            <c:strRef>
              <c:f>'Pa média harmônica'!$F$1</c:f>
              <c:strCache>
                <c:ptCount val="1"/>
                <c:pt idx="0">
                  <c:v>SNA 2008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numRef>
              <c:f>'Pa média harmônica'!$A$10:$A$24</c:f>
              <c:numCache>
                <c:formatCode>General</c:formatCode>
                <c:ptCount val="15"/>
                <c:pt idx="0">
                  <c:v>1954</c:v>
                </c:pt>
                <c:pt idx="1">
                  <c:v>1955</c:v>
                </c:pt>
                <c:pt idx="2">
                  <c:v>1956</c:v>
                </c:pt>
                <c:pt idx="3">
                  <c:v>1957</c:v>
                </c:pt>
                <c:pt idx="4">
                  <c:v>1958</c:v>
                </c:pt>
                <c:pt idx="5">
                  <c:v>1959</c:v>
                </c:pt>
                <c:pt idx="6">
                  <c:v>1960</c:v>
                </c:pt>
                <c:pt idx="7">
                  <c:v>1961</c:v>
                </c:pt>
                <c:pt idx="8">
                  <c:v>1962</c:v>
                </c:pt>
                <c:pt idx="9">
                  <c:v>1963</c:v>
                </c:pt>
                <c:pt idx="10">
                  <c:v>1964</c:v>
                </c:pt>
                <c:pt idx="11">
                  <c:v>1965</c:v>
                </c:pt>
                <c:pt idx="12">
                  <c:v>1966</c:v>
                </c:pt>
                <c:pt idx="13">
                  <c:v>1967</c:v>
                </c:pt>
                <c:pt idx="14">
                  <c:v>1968</c:v>
                </c:pt>
              </c:numCache>
            </c:numRef>
          </c:cat>
          <c:val>
            <c:numRef>
              <c:f>'Pa média harmônica'!$F$10:$F$24</c:f>
              <c:numCache>
                <c:formatCode>General</c:formatCode>
                <c:ptCount val="15"/>
                <c:pt idx="0">
                  <c:v>1.2346271084592297</c:v>
                </c:pt>
                <c:pt idx="1">
                  <c:v>-1.6499810908575885</c:v>
                </c:pt>
                <c:pt idx="2">
                  <c:v>-0.18985211504921606</c:v>
                </c:pt>
                <c:pt idx="3">
                  <c:v>-5.4364216178059976E-2</c:v>
                </c:pt>
                <c:pt idx="4">
                  <c:v>-0.26018705250282492</c:v>
                </c:pt>
                <c:pt idx="5">
                  <c:v>-0.10135364585158735</c:v>
                </c:pt>
                <c:pt idx="6">
                  <c:v>-0.36822945886143543</c:v>
                </c:pt>
                <c:pt idx="7">
                  <c:v>-5.7957349731030394E-2</c:v>
                </c:pt>
                <c:pt idx="8">
                  <c:v>-0.38351911709813002</c:v>
                </c:pt>
                <c:pt idx="9">
                  <c:v>-4.0897053642130476E-2</c:v>
                </c:pt>
                <c:pt idx="10">
                  <c:v>1.1809156460324211</c:v>
                </c:pt>
                <c:pt idx="11">
                  <c:v>0.11516929400365861</c:v>
                </c:pt>
                <c:pt idx="12">
                  <c:v>-0.71892801558682828</c:v>
                </c:pt>
                <c:pt idx="13">
                  <c:v>-0.13955228146764753</c:v>
                </c:pt>
                <c:pt idx="14">
                  <c:v>-0.31925302880441153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CB5-4CB7-BA92-B5A2A7D71C49}"/>
            </c:ext>
          </c:extLst>
        </c:ser>
        <c:ser>
          <c:idx val="2"/>
          <c:order val="2"/>
          <c:tx>
            <c:strRef>
              <c:f>'Pa média harmônica'!$M$1</c:f>
              <c:strCache>
                <c:ptCount val="1"/>
                <c:pt idx="0">
                  <c:v>Kohli (2008)</c:v>
                </c:pt>
              </c:strCache>
            </c:strRef>
          </c:tx>
          <c:spPr>
            <a:solidFill>
              <a:srgbClr val="006666"/>
            </a:solidFill>
          </c:spPr>
          <c:invertIfNegative val="0"/>
          <c:cat>
            <c:numRef>
              <c:f>'Pa média harmônica'!$A$10:$A$24</c:f>
              <c:numCache>
                <c:formatCode>General</c:formatCode>
                <c:ptCount val="15"/>
                <c:pt idx="0">
                  <c:v>1954</c:v>
                </c:pt>
                <c:pt idx="1">
                  <c:v>1955</c:v>
                </c:pt>
                <c:pt idx="2">
                  <c:v>1956</c:v>
                </c:pt>
                <c:pt idx="3">
                  <c:v>1957</c:v>
                </c:pt>
                <c:pt idx="4">
                  <c:v>1958</c:v>
                </c:pt>
                <c:pt idx="5">
                  <c:v>1959</c:v>
                </c:pt>
                <c:pt idx="6">
                  <c:v>1960</c:v>
                </c:pt>
                <c:pt idx="7">
                  <c:v>1961</c:v>
                </c:pt>
                <c:pt idx="8">
                  <c:v>1962</c:v>
                </c:pt>
                <c:pt idx="9">
                  <c:v>1963</c:v>
                </c:pt>
                <c:pt idx="10">
                  <c:v>1964</c:v>
                </c:pt>
                <c:pt idx="11">
                  <c:v>1965</c:v>
                </c:pt>
                <c:pt idx="12">
                  <c:v>1966</c:v>
                </c:pt>
                <c:pt idx="13">
                  <c:v>1967</c:v>
                </c:pt>
                <c:pt idx="14">
                  <c:v>1968</c:v>
                </c:pt>
              </c:numCache>
            </c:numRef>
          </c:cat>
          <c:val>
            <c:numRef>
              <c:f>'Pa média harmônica'!$M$10:$M$24</c:f>
              <c:numCache>
                <c:formatCode>General</c:formatCode>
                <c:ptCount val="15"/>
                <c:pt idx="0">
                  <c:v>1.5635209701684971</c:v>
                </c:pt>
                <c:pt idx="1">
                  <c:v>-1.5446925601102945</c:v>
                </c:pt>
                <c:pt idx="2">
                  <c:v>-0.1713722311210697</c:v>
                </c:pt>
                <c:pt idx="3">
                  <c:v>-4.9418292167857647E-2</c:v>
                </c:pt>
                <c:pt idx="4">
                  <c:v>-0.35180810052235501</c:v>
                </c:pt>
                <c:pt idx="5">
                  <c:v>-6.0306064702508877E-2</c:v>
                </c:pt>
                <c:pt idx="6">
                  <c:v>-0.37902477592861583</c:v>
                </c:pt>
                <c:pt idx="7">
                  <c:v>-6.253830711719921E-2</c:v>
                </c:pt>
                <c:pt idx="8">
                  <c:v>-0.34245290630038339</c:v>
                </c:pt>
                <c:pt idx="9">
                  <c:v>-2.9691071846482675E-2</c:v>
                </c:pt>
                <c:pt idx="10">
                  <c:v>1.4416357712184746</c:v>
                </c:pt>
                <c:pt idx="11">
                  <c:v>0.11295774031483408</c:v>
                </c:pt>
                <c:pt idx="12">
                  <c:v>-0.61544358796965515</c:v>
                </c:pt>
                <c:pt idx="13">
                  <c:v>-0.13373881992165826</c:v>
                </c:pt>
                <c:pt idx="14">
                  <c:v>-0.32575771541533127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CB5-4CB7-BA92-B5A2A7D71C49}"/>
            </c:ext>
          </c:extLst>
        </c:ser>
        <c:ser>
          <c:idx val="3"/>
          <c:order val="3"/>
          <c:tx>
            <c:strRef>
              <c:f>'Pa média harmônica'!$S$1</c:f>
              <c:strCache>
                <c:ptCount val="1"/>
                <c:pt idx="0">
                  <c:v>Reinsdorf (2009)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cat>
            <c:numRef>
              <c:f>'Pa média harmônica'!$A$10:$A$24</c:f>
              <c:numCache>
                <c:formatCode>General</c:formatCode>
                <c:ptCount val="15"/>
                <c:pt idx="0">
                  <c:v>1954</c:v>
                </c:pt>
                <c:pt idx="1">
                  <c:v>1955</c:v>
                </c:pt>
                <c:pt idx="2">
                  <c:v>1956</c:v>
                </c:pt>
                <c:pt idx="3">
                  <c:v>1957</c:v>
                </c:pt>
                <c:pt idx="4">
                  <c:v>1958</c:v>
                </c:pt>
                <c:pt idx="5">
                  <c:v>1959</c:v>
                </c:pt>
                <c:pt idx="6">
                  <c:v>1960</c:v>
                </c:pt>
                <c:pt idx="7">
                  <c:v>1961</c:v>
                </c:pt>
                <c:pt idx="8">
                  <c:v>1962</c:v>
                </c:pt>
                <c:pt idx="9">
                  <c:v>1963</c:v>
                </c:pt>
                <c:pt idx="10">
                  <c:v>1964</c:v>
                </c:pt>
                <c:pt idx="11">
                  <c:v>1965</c:v>
                </c:pt>
                <c:pt idx="12">
                  <c:v>1966</c:v>
                </c:pt>
                <c:pt idx="13">
                  <c:v>1967</c:v>
                </c:pt>
                <c:pt idx="14">
                  <c:v>1968</c:v>
                </c:pt>
              </c:numCache>
            </c:numRef>
          </c:cat>
          <c:val>
            <c:numRef>
              <c:f>'Pa média harmônica'!$S$10:$S$24</c:f>
              <c:numCache>
                <c:formatCode>General</c:formatCode>
                <c:ptCount val="15"/>
                <c:pt idx="0">
                  <c:v>1.2490521057269444</c:v>
                </c:pt>
                <c:pt idx="1">
                  <c:v>-1.5960843987524842</c:v>
                </c:pt>
                <c:pt idx="2">
                  <c:v>-0.18623838694619144</c:v>
                </c:pt>
                <c:pt idx="3">
                  <c:v>-5.4976190725486429E-2</c:v>
                </c:pt>
                <c:pt idx="4">
                  <c:v>-0.26142374297414284</c:v>
                </c:pt>
                <c:pt idx="5">
                  <c:v>-0.10251714639079035</c:v>
                </c:pt>
                <c:pt idx="6">
                  <c:v>-0.37474631976440742</c:v>
                </c:pt>
                <c:pt idx="7">
                  <c:v>-5.8333425289147645E-2</c:v>
                </c:pt>
                <c:pt idx="8">
                  <c:v>-0.3920301048075836</c:v>
                </c:pt>
                <c:pt idx="9">
                  <c:v>-4.1133868586573641E-2</c:v>
                </c:pt>
                <c:pt idx="10">
                  <c:v>1.1757647691398754</c:v>
                </c:pt>
                <c:pt idx="11">
                  <c:v>0.11108378625086512</c:v>
                </c:pt>
                <c:pt idx="12">
                  <c:v>-0.7055212765950003</c:v>
                </c:pt>
                <c:pt idx="13">
                  <c:v>-0.13953984842487444</c:v>
                </c:pt>
                <c:pt idx="14">
                  <c:v>-0.32298657216259796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5CB5-4CB7-BA92-B5A2A7D71C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177634304"/>
        <c:axId val="177644288"/>
      </c:barChart>
      <c:catAx>
        <c:axId val="17763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txPr>
          <a:bodyPr rot="0" vert="horz"/>
          <a:lstStyle/>
          <a:p>
            <a:pPr>
              <a:defRPr/>
            </a:pPr>
            <a:endParaRPr lang="pt-BR"/>
          </a:p>
        </c:txPr>
        <c:crossAx val="177644288"/>
        <c:crosses val="autoZero"/>
        <c:auto val="1"/>
        <c:lblAlgn val="ctr"/>
        <c:lblOffset val="100"/>
        <c:noMultiLvlLbl val="0"/>
      </c:catAx>
      <c:valAx>
        <c:axId val="177644288"/>
        <c:scaling>
          <c:orientation val="minMax"/>
        </c:scaling>
        <c:delete val="0"/>
        <c:axPos val="l"/>
        <c:majorGridlines/>
        <c:numFmt formatCode="#,##0.0" sourceLinked="0"/>
        <c:majorTickMark val="none"/>
        <c:minorTickMark val="none"/>
        <c:tickLblPos val="nextTo"/>
        <c:crossAx val="177634304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IBGE!$F$1</c:f>
              <c:strCache>
                <c:ptCount val="1"/>
                <c:pt idx="0">
                  <c:v>IBGE</c:v>
                </c:pt>
              </c:strCache>
            </c:strRef>
          </c:tx>
          <c:invertIfNegative val="0"/>
          <c:cat>
            <c:numRef>
              <c:f>'Pa média harmônica'!$A$27:$A$45</c:f>
              <c:numCache>
                <c:formatCode>General</c:formatCode>
                <c:ptCount val="19"/>
                <c:pt idx="0">
                  <c:v>1971</c:v>
                </c:pt>
                <c:pt idx="1">
                  <c:v>1972</c:v>
                </c:pt>
                <c:pt idx="2">
                  <c:v>1973</c:v>
                </c:pt>
                <c:pt idx="3">
                  <c:v>1974</c:v>
                </c:pt>
                <c:pt idx="4">
                  <c:v>1975</c:v>
                </c:pt>
                <c:pt idx="5">
                  <c:v>1976</c:v>
                </c:pt>
                <c:pt idx="6">
                  <c:v>1977</c:v>
                </c:pt>
                <c:pt idx="7">
                  <c:v>1978</c:v>
                </c:pt>
                <c:pt idx="8">
                  <c:v>1979</c:v>
                </c:pt>
                <c:pt idx="9">
                  <c:v>1980</c:v>
                </c:pt>
                <c:pt idx="10">
                  <c:v>1981</c:v>
                </c:pt>
                <c:pt idx="11">
                  <c:v>1982</c:v>
                </c:pt>
                <c:pt idx="12">
                  <c:v>1983</c:v>
                </c:pt>
                <c:pt idx="13">
                  <c:v>1984</c:v>
                </c:pt>
                <c:pt idx="14">
                  <c:v>1985</c:v>
                </c:pt>
                <c:pt idx="15">
                  <c:v>1986</c:v>
                </c:pt>
                <c:pt idx="16">
                  <c:v>1987</c:v>
                </c:pt>
                <c:pt idx="17">
                  <c:v>1988</c:v>
                </c:pt>
                <c:pt idx="18">
                  <c:v>1989</c:v>
                </c:pt>
              </c:numCache>
            </c:numRef>
          </c:cat>
          <c:val>
            <c:numRef>
              <c:f>IBGE!$I$4:$I$22</c:f>
              <c:numCache>
                <c:formatCode>0.00</c:formatCode>
                <c:ptCount val="19"/>
                <c:pt idx="0">
                  <c:v>-0.87117492829302812</c:v>
                </c:pt>
                <c:pt idx="1">
                  <c:v>0.82259869973291266</c:v>
                </c:pt>
                <c:pt idx="2">
                  <c:v>1.0911266154525867</c:v>
                </c:pt>
                <c:pt idx="3">
                  <c:v>-2.2552791602630462</c:v>
                </c:pt>
                <c:pt idx="4">
                  <c:v>-0.22104449046056462</c:v>
                </c:pt>
                <c:pt idx="5">
                  <c:v>0.95149430657572864</c:v>
                </c:pt>
                <c:pt idx="6">
                  <c:v>1.4995341626567571</c:v>
                </c:pt>
                <c:pt idx="7">
                  <c:v>-1.3222971234311265</c:v>
                </c:pt>
                <c:pt idx="8">
                  <c:v>-0.81043836413712267</c:v>
                </c:pt>
                <c:pt idx="9">
                  <c:v>-1.6453564128539266</c:v>
                </c:pt>
                <c:pt idx="10">
                  <c:v>-1.7372153255874934</c:v>
                </c:pt>
                <c:pt idx="11">
                  <c:v>-7.6209651163750003E-2</c:v>
                </c:pt>
                <c:pt idx="12">
                  <c:v>-0.33876675826833846</c:v>
                </c:pt>
                <c:pt idx="13">
                  <c:v>0.52387360304202435</c:v>
                </c:pt>
                <c:pt idx="14">
                  <c:v>2.7270724698480464E-2</c:v>
                </c:pt>
                <c:pt idx="15">
                  <c:v>2.1358714012005064</c:v>
                </c:pt>
                <c:pt idx="16">
                  <c:v>-1.4114624913179386</c:v>
                </c:pt>
                <c:pt idx="17">
                  <c:v>0.81397189809429005</c:v>
                </c:pt>
                <c:pt idx="18">
                  <c:v>-1.7235194879517191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E27-4F56-A0AC-38AC45433435}"/>
            </c:ext>
          </c:extLst>
        </c:ser>
        <c:ser>
          <c:idx val="1"/>
          <c:order val="1"/>
          <c:tx>
            <c:strRef>
              <c:f>'Pa média harmônica'!$F$1</c:f>
              <c:strCache>
                <c:ptCount val="1"/>
                <c:pt idx="0">
                  <c:v>SNA 2008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numRef>
              <c:f>'Pa média harmônica'!$A$27:$A$45</c:f>
              <c:numCache>
                <c:formatCode>General</c:formatCode>
                <c:ptCount val="19"/>
                <c:pt idx="0">
                  <c:v>1971</c:v>
                </c:pt>
                <c:pt idx="1">
                  <c:v>1972</c:v>
                </c:pt>
                <c:pt idx="2">
                  <c:v>1973</c:v>
                </c:pt>
                <c:pt idx="3">
                  <c:v>1974</c:v>
                </c:pt>
                <c:pt idx="4">
                  <c:v>1975</c:v>
                </c:pt>
                <c:pt idx="5">
                  <c:v>1976</c:v>
                </c:pt>
                <c:pt idx="6">
                  <c:v>1977</c:v>
                </c:pt>
                <c:pt idx="7">
                  <c:v>1978</c:v>
                </c:pt>
                <c:pt idx="8">
                  <c:v>1979</c:v>
                </c:pt>
                <c:pt idx="9">
                  <c:v>1980</c:v>
                </c:pt>
                <c:pt idx="10">
                  <c:v>1981</c:v>
                </c:pt>
                <c:pt idx="11">
                  <c:v>1982</c:v>
                </c:pt>
                <c:pt idx="12">
                  <c:v>1983</c:v>
                </c:pt>
                <c:pt idx="13">
                  <c:v>1984</c:v>
                </c:pt>
                <c:pt idx="14">
                  <c:v>1985</c:v>
                </c:pt>
                <c:pt idx="15">
                  <c:v>1986</c:v>
                </c:pt>
                <c:pt idx="16">
                  <c:v>1987</c:v>
                </c:pt>
                <c:pt idx="17">
                  <c:v>1988</c:v>
                </c:pt>
                <c:pt idx="18">
                  <c:v>1989</c:v>
                </c:pt>
              </c:numCache>
            </c:numRef>
          </c:cat>
          <c:val>
            <c:numRef>
              <c:f>'Pa média harmônica'!$H$27:$H$45</c:f>
              <c:numCache>
                <c:formatCode>General</c:formatCode>
                <c:ptCount val="19"/>
                <c:pt idx="0">
                  <c:v>-0.37827024847940649</c:v>
                </c:pt>
                <c:pt idx="1">
                  <c:v>6.6102960514502485E-2</c:v>
                </c:pt>
                <c:pt idx="2">
                  <c:v>0.93956218894057919</c:v>
                </c:pt>
                <c:pt idx="3">
                  <c:v>-1.9099853907729725</c:v>
                </c:pt>
                <c:pt idx="4">
                  <c:v>2.1469135963636532E-2</c:v>
                </c:pt>
                <c:pt idx="5">
                  <c:v>0.91254768611102044</c:v>
                </c:pt>
                <c:pt idx="6">
                  <c:v>1.0949461406229766</c:v>
                </c:pt>
                <c:pt idx="7">
                  <c:v>-1.0453683204257769</c:v>
                </c:pt>
                <c:pt idx="8">
                  <c:v>-0.76083947746556913</c:v>
                </c:pt>
                <c:pt idx="9">
                  <c:v>-2.1261894290201311</c:v>
                </c:pt>
                <c:pt idx="10">
                  <c:v>-1.334372628536562</c:v>
                </c:pt>
                <c:pt idx="11">
                  <c:v>-0.18912141240362557</c:v>
                </c:pt>
                <c:pt idx="12">
                  <c:v>0.64217338813095104</c:v>
                </c:pt>
                <c:pt idx="13">
                  <c:v>1.5727905458934321</c:v>
                </c:pt>
                <c:pt idx="14">
                  <c:v>-0.54789450864122236</c:v>
                </c:pt>
                <c:pt idx="15">
                  <c:v>1.8034825703174606</c:v>
                </c:pt>
                <c:pt idx="16">
                  <c:v>-0.78428372282290937</c:v>
                </c:pt>
                <c:pt idx="17">
                  <c:v>0.96682290445462282</c:v>
                </c:pt>
                <c:pt idx="18">
                  <c:v>-1.1247378861037327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E27-4F56-A0AC-38AC45433435}"/>
            </c:ext>
          </c:extLst>
        </c:ser>
        <c:ser>
          <c:idx val="2"/>
          <c:order val="2"/>
          <c:tx>
            <c:strRef>
              <c:f>'Pa média harmônica'!$O$1</c:f>
              <c:strCache>
                <c:ptCount val="1"/>
                <c:pt idx="0">
                  <c:v>Kohli (2008)</c:v>
                </c:pt>
              </c:strCache>
            </c:strRef>
          </c:tx>
          <c:spPr>
            <a:solidFill>
              <a:srgbClr val="006666"/>
            </a:solidFill>
          </c:spPr>
          <c:invertIfNegative val="0"/>
          <c:cat>
            <c:numRef>
              <c:f>'Pa média harmônica'!$A$27:$A$45</c:f>
              <c:numCache>
                <c:formatCode>General</c:formatCode>
                <c:ptCount val="19"/>
                <c:pt idx="0">
                  <c:v>1971</c:v>
                </c:pt>
                <c:pt idx="1">
                  <c:v>1972</c:v>
                </c:pt>
                <c:pt idx="2">
                  <c:v>1973</c:v>
                </c:pt>
                <c:pt idx="3">
                  <c:v>1974</c:v>
                </c:pt>
                <c:pt idx="4">
                  <c:v>1975</c:v>
                </c:pt>
                <c:pt idx="5">
                  <c:v>1976</c:v>
                </c:pt>
                <c:pt idx="6">
                  <c:v>1977</c:v>
                </c:pt>
                <c:pt idx="7">
                  <c:v>1978</c:v>
                </c:pt>
                <c:pt idx="8">
                  <c:v>1979</c:v>
                </c:pt>
                <c:pt idx="9">
                  <c:v>1980</c:v>
                </c:pt>
                <c:pt idx="10">
                  <c:v>1981</c:v>
                </c:pt>
                <c:pt idx="11">
                  <c:v>1982</c:v>
                </c:pt>
                <c:pt idx="12">
                  <c:v>1983</c:v>
                </c:pt>
                <c:pt idx="13">
                  <c:v>1984</c:v>
                </c:pt>
                <c:pt idx="14">
                  <c:v>1985</c:v>
                </c:pt>
                <c:pt idx="15">
                  <c:v>1986</c:v>
                </c:pt>
                <c:pt idx="16">
                  <c:v>1987</c:v>
                </c:pt>
                <c:pt idx="17">
                  <c:v>1988</c:v>
                </c:pt>
                <c:pt idx="18">
                  <c:v>1989</c:v>
                </c:pt>
              </c:numCache>
            </c:numRef>
          </c:cat>
          <c:val>
            <c:numRef>
              <c:f>'Pa média harmônica'!$O$27:$O$45</c:f>
              <c:numCache>
                <c:formatCode>General</c:formatCode>
                <c:ptCount val="19"/>
                <c:pt idx="0">
                  <c:v>-0.37506528033375286</c:v>
                </c:pt>
                <c:pt idx="1">
                  <c:v>6.701200226013615E-2</c:v>
                </c:pt>
                <c:pt idx="2">
                  <c:v>0.95938087372740011</c:v>
                </c:pt>
                <c:pt idx="3">
                  <c:v>-2.1540634159183392</c:v>
                </c:pt>
                <c:pt idx="4">
                  <c:v>4.797542647594355E-2</c:v>
                </c:pt>
                <c:pt idx="5">
                  <c:v>0.93951533911331708</c:v>
                </c:pt>
                <c:pt idx="6">
                  <c:v>1.1553401371427796</c:v>
                </c:pt>
                <c:pt idx="7">
                  <c:v>-0.96598144009869547</c:v>
                </c:pt>
                <c:pt idx="8">
                  <c:v>-0.83791539266212522</c:v>
                </c:pt>
                <c:pt idx="9">
                  <c:v>-2.5514119939247237</c:v>
                </c:pt>
                <c:pt idx="10">
                  <c:v>-1.1963623328297923</c:v>
                </c:pt>
                <c:pt idx="11">
                  <c:v>-0.17207672091914539</c:v>
                </c:pt>
                <c:pt idx="12">
                  <c:v>0.70867889386181382</c:v>
                </c:pt>
                <c:pt idx="13">
                  <c:v>1.6213888917428809</c:v>
                </c:pt>
                <c:pt idx="14">
                  <c:v>-0.49924721761908097</c:v>
                </c:pt>
                <c:pt idx="15">
                  <c:v>1.4481417661017071</c:v>
                </c:pt>
                <c:pt idx="16">
                  <c:v>-0.77588644804126305</c:v>
                </c:pt>
                <c:pt idx="17">
                  <c:v>0.95322389266123686</c:v>
                </c:pt>
                <c:pt idx="18">
                  <c:v>-0.95199392379663461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E27-4F56-A0AC-38AC45433435}"/>
            </c:ext>
          </c:extLst>
        </c:ser>
        <c:ser>
          <c:idx val="3"/>
          <c:order val="3"/>
          <c:tx>
            <c:strRef>
              <c:f>'Pa média harmônica'!$U$1</c:f>
              <c:strCache>
                <c:ptCount val="1"/>
                <c:pt idx="0">
                  <c:v>Reinsdorf (2009) 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cat>
            <c:numRef>
              <c:f>'Pa média harmônica'!$A$27:$A$45</c:f>
              <c:numCache>
                <c:formatCode>General</c:formatCode>
                <c:ptCount val="19"/>
                <c:pt idx="0">
                  <c:v>1971</c:v>
                </c:pt>
                <c:pt idx="1">
                  <c:v>1972</c:v>
                </c:pt>
                <c:pt idx="2">
                  <c:v>1973</c:v>
                </c:pt>
                <c:pt idx="3">
                  <c:v>1974</c:v>
                </c:pt>
                <c:pt idx="4">
                  <c:v>1975</c:v>
                </c:pt>
                <c:pt idx="5">
                  <c:v>1976</c:v>
                </c:pt>
                <c:pt idx="6">
                  <c:v>1977</c:v>
                </c:pt>
                <c:pt idx="7">
                  <c:v>1978</c:v>
                </c:pt>
                <c:pt idx="8">
                  <c:v>1979</c:v>
                </c:pt>
                <c:pt idx="9">
                  <c:v>1980</c:v>
                </c:pt>
                <c:pt idx="10">
                  <c:v>1981</c:v>
                </c:pt>
                <c:pt idx="11">
                  <c:v>1982</c:v>
                </c:pt>
                <c:pt idx="12">
                  <c:v>1983</c:v>
                </c:pt>
                <c:pt idx="13">
                  <c:v>1984</c:v>
                </c:pt>
                <c:pt idx="14">
                  <c:v>1985</c:v>
                </c:pt>
                <c:pt idx="15">
                  <c:v>1986</c:v>
                </c:pt>
                <c:pt idx="16">
                  <c:v>1987</c:v>
                </c:pt>
                <c:pt idx="17">
                  <c:v>1988</c:v>
                </c:pt>
                <c:pt idx="18">
                  <c:v>1989</c:v>
                </c:pt>
              </c:numCache>
            </c:numRef>
          </c:cat>
          <c:val>
            <c:numRef>
              <c:f>'Pa média harmônica'!$U$27:$U$45</c:f>
              <c:numCache>
                <c:formatCode>General</c:formatCode>
                <c:ptCount val="19"/>
                <c:pt idx="0">
                  <c:v>-0.38977993317617088</c:v>
                </c:pt>
                <c:pt idx="1">
                  <c:v>6.8035970728441697E-2</c:v>
                </c:pt>
                <c:pt idx="2">
                  <c:v>0.9637183271257399</c:v>
                </c:pt>
                <c:pt idx="3">
                  <c:v>-2.0864443591997683</c:v>
                </c:pt>
                <c:pt idx="4">
                  <c:v>2.1663510771285921E-2</c:v>
                </c:pt>
                <c:pt idx="5">
                  <c:v>0.9513955686943909</c:v>
                </c:pt>
                <c:pt idx="6">
                  <c:v>1.1134640407988172</c:v>
                </c:pt>
                <c:pt idx="7">
                  <c:v>-1.0623316845189579</c:v>
                </c:pt>
                <c:pt idx="8">
                  <c:v>-0.78456371485621235</c:v>
                </c:pt>
                <c:pt idx="9">
                  <c:v>-2.1849946450693714</c:v>
                </c:pt>
                <c:pt idx="10">
                  <c:v>-1.3340977061933046</c:v>
                </c:pt>
                <c:pt idx="11">
                  <c:v>-0.19096744623763318</c:v>
                </c:pt>
                <c:pt idx="12">
                  <c:v>0.6199323393566436</c:v>
                </c:pt>
                <c:pt idx="13">
                  <c:v>1.449751799515453</c:v>
                </c:pt>
                <c:pt idx="14">
                  <c:v>-0.50674101963631424</c:v>
                </c:pt>
                <c:pt idx="15">
                  <c:v>1.7730619503780964</c:v>
                </c:pt>
                <c:pt idx="16">
                  <c:v>-0.74116753007497094</c:v>
                </c:pt>
                <c:pt idx="17">
                  <c:v>0.9102582767603451</c:v>
                </c:pt>
                <c:pt idx="18">
                  <c:v>-1.0807745814918834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E27-4F56-A0AC-38AC454334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8078848"/>
        <c:axId val="178080384"/>
      </c:barChart>
      <c:catAx>
        <c:axId val="17807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178080384"/>
        <c:crosses val="autoZero"/>
        <c:auto val="1"/>
        <c:lblAlgn val="ctr"/>
        <c:lblOffset val="100"/>
        <c:noMultiLvlLbl val="0"/>
      </c:catAx>
      <c:valAx>
        <c:axId val="178080384"/>
        <c:scaling>
          <c:orientation val="minMax"/>
        </c:scaling>
        <c:delete val="0"/>
        <c:axPos val="l"/>
        <c:majorGridlines/>
        <c:numFmt formatCode="0.0" sourceLinked="0"/>
        <c:majorTickMark val="out"/>
        <c:minorTickMark val="none"/>
        <c:tickLblPos val="nextTo"/>
        <c:crossAx val="178078848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'Cálculo Pa média harmônica'!$M$2</c:f>
              <c:strCache>
                <c:ptCount val="1"/>
                <c:pt idx="0">
                  <c:v>Pa média harmônica</c:v>
                </c:pt>
              </c:strCache>
            </c:strRef>
          </c:tx>
          <c:marker>
            <c:symbol val="none"/>
          </c:marker>
          <c:cat>
            <c:numRef>
              <c:f>'Cálculo Pa média harmônica'!$B$4:$B$46</c:f>
              <c:numCache>
                <c:formatCode>General</c:formatCode>
                <c:ptCount val="43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</c:numCache>
            </c:numRef>
          </c:cat>
          <c:val>
            <c:numRef>
              <c:f>'Cálculo Pa média harmônica'!$M$4:$M$46</c:f>
              <c:numCache>
                <c:formatCode>0.00</c:formatCode>
                <c:ptCount val="43"/>
                <c:pt idx="0">
                  <c:v>1.0358393557955652</c:v>
                </c:pt>
                <c:pt idx="1">
                  <c:v>1.0803240216827001</c:v>
                </c:pt>
                <c:pt idx="2">
                  <c:v>1.0970972055492605</c:v>
                </c:pt>
                <c:pt idx="3">
                  <c:v>1.2061639069313745</c:v>
                </c:pt>
                <c:pt idx="4">
                  <c:v>1.1486162483819258</c:v>
                </c:pt>
                <c:pt idx="5">
                  <c:v>1.1238409102832472</c:v>
                </c:pt>
                <c:pt idx="6">
                  <c:v>1.2876936537322088</c:v>
                </c:pt>
                <c:pt idx="7">
                  <c:v>1.0822599395125794</c:v>
                </c:pt>
                <c:pt idx="8">
                  <c:v>1.2040288849029877</c:v>
                </c:pt>
                <c:pt idx="9">
                  <c:v>1.1394058274933738</c:v>
                </c:pt>
                <c:pt idx="10">
                  <c:v>1.1288083643692897</c:v>
                </c:pt>
                <c:pt idx="11">
                  <c:v>1.3724341797459974</c:v>
                </c:pt>
                <c:pt idx="12">
                  <c:v>1.2745949402533499</c:v>
                </c:pt>
                <c:pt idx="13">
                  <c:v>1.3549015043388999</c:v>
                </c:pt>
                <c:pt idx="14">
                  <c:v>1.5324772311806363</c:v>
                </c:pt>
                <c:pt idx="15">
                  <c:v>1.7942349858774955</c:v>
                </c:pt>
                <c:pt idx="16">
                  <c:v>1.8809772641959774</c:v>
                </c:pt>
                <c:pt idx="17">
                  <c:v>1.5325392370668134</c:v>
                </c:pt>
                <c:pt idx="18">
                  <c:v>1.3550296855408983</c:v>
                </c:pt>
                <c:pt idx="19">
                  <c:v>1.2651402374814109</c:v>
                </c:pt>
                <c:pt idx="20">
                  <c:v>1.2809479303114477</c:v>
                </c:pt>
                <c:pt idx="21">
                  <c:v>1.2036868429691137</c:v>
                </c:pt>
                <c:pt idx="22">
                  <c:v>1.1778463105364256</c:v>
                </c:pt>
                <c:pt idx="23">
                  <c:v>1.2276781209952243</c:v>
                </c:pt>
                <c:pt idx="24">
                  <c:v>1.2337904188867286</c:v>
                </c:pt>
                <c:pt idx="25">
                  <c:v>1.3316675896852508</c:v>
                </c:pt>
                <c:pt idx="26">
                  <c:v>1.454652389950233</c:v>
                </c:pt>
                <c:pt idx="27">
                  <c:v>1.426049939233468</c:v>
                </c:pt>
                <c:pt idx="28">
                  <c:v>1.4777284838845262</c:v>
                </c:pt>
                <c:pt idx="29">
                  <c:v>1.4811190347969623</c:v>
                </c:pt>
                <c:pt idx="30">
                  <c:v>1.4000660168130183</c:v>
                </c:pt>
                <c:pt idx="31">
                  <c:v>1.5885059890164208</c:v>
                </c:pt>
                <c:pt idx="32">
                  <c:v>1.9648301124018122</c:v>
                </c:pt>
                <c:pt idx="33">
                  <c:v>2.0035861738690657</c:v>
                </c:pt>
                <c:pt idx="34">
                  <c:v>2.0291664548815636</c:v>
                </c:pt>
                <c:pt idx="35">
                  <c:v>2.2345726113554076</c:v>
                </c:pt>
                <c:pt idx="36">
                  <c:v>2.7770087218355486</c:v>
                </c:pt>
                <c:pt idx="37">
                  <c:v>3.2313331090691455</c:v>
                </c:pt>
                <c:pt idx="38">
                  <c:v>2.419179374906129</c:v>
                </c:pt>
                <c:pt idx="39">
                  <c:v>2.9146380166116161</c:v>
                </c:pt>
                <c:pt idx="40">
                  <c:v>6.8245094479027779</c:v>
                </c:pt>
                <c:pt idx="41">
                  <c:v>13.509837340376647</c:v>
                </c:pt>
                <c:pt idx="42">
                  <c:v>27.995929598122039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152-4C33-87DD-7D29A5D5E433}"/>
            </c:ext>
          </c:extLst>
        </c:ser>
        <c:ser>
          <c:idx val="2"/>
          <c:order val="1"/>
          <c:tx>
            <c:strRef>
              <c:f>'Cálculo Pa média harmônica'!$R$3</c:f>
              <c:strCache>
                <c:ptCount val="1"/>
                <c:pt idx="0">
                  <c:v>IPC-RJ média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  <a:prstDash val="sysDash"/>
            </a:ln>
          </c:spPr>
          <c:marker>
            <c:symbol val="none"/>
          </c:marker>
          <c:cat>
            <c:numRef>
              <c:f>'Cálculo Pa média harmônica'!$B$4:$B$46</c:f>
              <c:numCache>
                <c:formatCode>General</c:formatCode>
                <c:ptCount val="43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</c:numCache>
            </c:numRef>
          </c:cat>
          <c:val>
            <c:numRef>
              <c:f>'Cálculo Pa média harmônica'!$R$4:$R$46</c:f>
              <c:numCache>
                <c:formatCode>0.00</c:formatCode>
                <c:ptCount val="43"/>
                <c:pt idx="0">
                  <c:v>1.0337211320781452</c:v>
                </c:pt>
                <c:pt idx="1">
                  <c:v>1.0424811044418696</c:v>
                </c:pt>
                <c:pt idx="2">
                  <c:v>1.0937563089484554</c:v>
                </c:pt>
                <c:pt idx="3">
                  <c:v>1.1207627836484977</c:v>
                </c:pt>
                <c:pt idx="4">
                  <c:v>1.1732739539115513</c:v>
                </c:pt>
                <c:pt idx="5">
                  <c:v>1.1430791675984457</c:v>
                </c:pt>
                <c:pt idx="6">
                  <c:v>1.2249359219030829</c:v>
                </c:pt>
                <c:pt idx="7">
                  <c:v>1.2307456539143451</c:v>
                </c:pt>
                <c:pt idx="8">
                  <c:v>1.2103559742904781</c:v>
                </c:pt>
                <c:pt idx="9">
                  <c:v>1.160289119971311</c:v>
                </c:pt>
                <c:pt idx="10">
                  <c:v>1.1477332126405257</c:v>
                </c:pt>
                <c:pt idx="11">
                  <c:v>1.3917546338319262</c:v>
                </c:pt>
                <c:pt idx="12">
                  <c:v>1.2944811308554196</c:v>
                </c:pt>
                <c:pt idx="13">
                  <c:v>1.3325422113805159</c:v>
                </c:pt>
                <c:pt idx="14">
                  <c:v>1.4951308032546156</c:v>
                </c:pt>
                <c:pt idx="15">
                  <c:v>1.7274190613321805</c:v>
                </c:pt>
                <c:pt idx="16">
                  <c:v>1.9172322282278897</c:v>
                </c:pt>
                <c:pt idx="17">
                  <c:v>1.6567337881840336</c:v>
                </c:pt>
                <c:pt idx="18">
                  <c:v>1.4129038327990269</c:v>
                </c:pt>
                <c:pt idx="19">
                  <c:v>1.3044522547735196</c:v>
                </c:pt>
                <c:pt idx="20">
                  <c:v>1.2200846714349667</c:v>
                </c:pt>
                <c:pt idx="21">
                  <c:v>1.2264461389408234</c:v>
                </c:pt>
                <c:pt idx="22">
                  <c:v>1.2239571504412392</c:v>
                </c:pt>
                <c:pt idx="23">
                  <c:v>1.2013271643716867</c:v>
                </c:pt>
                <c:pt idx="24">
                  <c:v>1.1657640809224212</c:v>
                </c:pt>
                <c:pt idx="25">
                  <c:v>1.1268160798739266</c:v>
                </c:pt>
                <c:pt idx="26">
                  <c:v>1.275917166649571</c:v>
                </c:pt>
                <c:pt idx="27">
                  <c:v>1.2896054889174027</c:v>
                </c:pt>
                <c:pt idx="28">
                  <c:v>1.4187986131693633</c:v>
                </c:pt>
                <c:pt idx="29">
                  <c:v>1.4374725105129125</c:v>
                </c:pt>
                <c:pt idx="30">
                  <c:v>1.3868671836550772</c:v>
                </c:pt>
                <c:pt idx="31">
                  <c:v>1.5270397228627821</c:v>
                </c:pt>
                <c:pt idx="32">
                  <c:v>1.8281348928877246</c:v>
                </c:pt>
                <c:pt idx="33">
                  <c:v>2.0558491650107831</c:v>
                </c:pt>
                <c:pt idx="34">
                  <c:v>1.9799696806276981</c:v>
                </c:pt>
                <c:pt idx="35">
                  <c:v>2.4202205314314336</c:v>
                </c:pt>
                <c:pt idx="36">
                  <c:v>2.967331073819806</c:v>
                </c:pt>
                <c:pt idx="37">
                  <c:v>3.2699524789726095</c:v>
                </c:pt>
                <c:pt idx="38">
                  <c:v>2.4372614253776974</c:v>
                </c:pt>
                <c:pt idx="39">
                  <c:v>3.3169570216684852</c:v>
                </c:pt>
                <c:pt idx="40">
                  <c:v>7.8237899692296313</c:v>
                </c:pt>
                <c:pt idx="41">
                  <c:v>13.868958821448906</c:v>
                </c:pt>
                <c:pt idx="42">
                  <c:v>30.678264677369455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152-4C33-87DD-7D29A5D5E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563776"/>
        <c:axId val="159565312"/>
      </c:lineChart>
      <c:catAx>
        <c:axId val="15956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565312"/>
        <c:crosses val="autoZero"/>
        <c:auto val="1"/>
        <c:lblAlgn val="ctr"/>
        <c:lblOffset val="100"/>
        <c:noMultiLvlLbl val="0"/>
      </c:catAx>
      <c:valAx>
        <c:axId val="159565312"/>
        <c:scaling>
          <c:orientation val="minMax"/>
          <c:max val="32"/>
          <c:min val="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15956377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90608217716906E-2"/>
          <c:y val="2.3545501453621866E-2"/>
          <c:w val="0.91412563610639919"/>
          <c:h val="0.71739714401990085"/>
        </c:manualLayout>
      </c:layout>
      <c:lineChart>
        <c:grouping val="standard"/>
        <c:varyColors val="0"/>
        <c:ser>
          <c:idx val="0"/>
          <c:order val="0"/>
          <c:tx>
            <c:strRef>
              <c:f>'SNA 2008 - Pa calculado até 90'!$V$1</c:f>
              <c:strCache>
                <c:ptCount val="1"/>
                <c:pt idx="0">
                  <c:v>ÍndiceRIBr/PIBr (1947=100) (Trading Gains Index) SNA 2008 (Pa média harmônica até 1990)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'Reinsdorf (2009) - Pa calc 90'!$B$2:$B$71</c:f>
              <c:numCache>
                <c:formatCode>General</c:formatCode>
                <c:ptCount val="70"/>
                <c:pt idx="0">
                  <c:v>1947</c:v>
                </c:pt>
                <c:pt idx="1">
                  <c:v>1948</c:v>
                </c:pt>
                <c:pt idx="2">
                  <c:v>1949</c:v>
                </c:pt>
                <c:pt idx="3">
                  <c:v>1950</c:v>
                </c:pt>
                <c:pt idx="4">
                  <c:v>1951</c:v>
                </c:pt>
                <c:pt idx="5">
                  <c:v>1952</c:v>
                </c:pt>
                <c:pt idx="6">
                  <c:v>1953</c:v>
                </c:pt>
                <c:pt idx="7">
                  <c:v>1954</c:v>
                </c:pt>
                <c:pt idx="8">
                  <c:v>1955</c:v>
                </c:pt>
                <c:pt idx="9">
                  <c:v>1956</c:v>
                </c:pt>
                <c:pt idx="10">
                  <c:v>1957</c:v>
                </c:pt>
                <c:pt idx="11">
                  <c:v>1958</c:v>
                </c:pt>
                <c:pt idx="12">
                  <c:v>1959</c:v>
                </c:pt>
                <c:pt idx="13">
                  <c:v>1960</c:v>
                </c:pt>
                <c:pt idx="14">
                  <c:v>1961</c:v>
                </c:pt>
                <c:pt idx="15">
                  <c:v>1962</c:v>
                </c:pt>
                <c:pt idx="16">
                  <c:v>1963</c:v>
                </c:pt>
                <c:pt idx="17">
                  <c:v>1964</c:v>
                </c:pt>
                <c:pt idx="18">
                  <c:v>1965</c:v>
                </c:pt>
                <c:pt idx="19">
                  <c:v>1966</c:v>
                </c:pt>
                <c:pt idx="20">
                  <c:v>1967</c:v>
                </c:pt>
                <c:pt idx="21">
                  <c:v>1968</c:v>
                </c:pt>
                <c:pt idx="22">
                  <c:v>1969</c:v>
                </c:pt>
                <c:pt idx="23">
                  <c:v>1970</c:v>
                </c:pt>
                <c:pt idx="24">
                  <c:v>1971</c:v>
                </c:pt>
                <c:pt idx="25">
                  <c:v>1972</c:v>
                </c:pt>
                <c:pt idx="26">
                  <c:v>1973</c:v>
                </c:pt>
                <c:pt idx="27">
                  <c:v>1974</c:v>
                </c:pt>
                <c:pt idx="28">
                  <c:v>1975</c:v>
                </c:pt>
                <c:pt idx="29">
                  <c:v>1976</c:v>
                </c:pt>
                <c:pt idx="30">
                  <c:v>1977</c:v>
                </c:pt>
                <c:pt idx="31">
                  <c:v>1978</c:v>
                </c:pt>
                <c:pt idx="32">
                  <c:v>1979</c:v>
                </c:pt>
                <c:pt idx="33">
                  <c:v>1980</c:v>
                </c:pt>
                <c:pt idx="34">
                  <c:v>1981</c:v>
                </c:pt>
                <c:pt idx="35">
                  <c:v>1982</c:v>
                </c:pt>
                <c:pt idx="36">
                  <c:v>1983</c:v>
                </c:pt>
                <c:pt idx="37">
                  <c:v>1984</c:v>
                </c:pt>
                <c:pt idx="38">
                  <c:v>1985</c:v>
                </c:pt>
                <c:pt idx="39">
                  <c:v>1986</c:v>
                </c:pt>
                <c:pt idx="40">
                  <c:v>1987</c:v>
                </c:pt>
                <c:pt idx="41">
                  <c:v>1988</c:v>
                </c:pt>
                <c:pt idx="42">
                  <c:v>1989</c:v>
                </c:pt>
                <c:pt idx="43">
                  <c:v>1990</c:v>
                </c:pt>
                <c:pt idx="44">
                  <c:v>1991</c:v>
                </c:pt>
                <c:pt idx="45">
                  <c:v>1992</c:v>
                </c:pt>
                <c:pt idx="46">
                  <c:v>1993</c:v>
                </c:pt>
                <c:pt idx="47">
                  <c:v>1994</c:v>
                </c:pt>
                <c:pt idx="48">
                  <c:v>1995</c:v>
                </c:pt>
                <c:pt idx="49">
                  <c:v>1996</c:v>
                </c:pt>
                <c:pt idx="50">
                  <c:v>1997</c:v>
                </c:pt>
                <c:pt idx="51">
                  <c:v>1998</c:v>
                </c:pt>
                <c:pt idx="52">
                  <c:v>1999</c:v>
                </c:pt>
                <c:pt idx="53">
                  <c:v>2000</c:v>
                </c:pt>
                <c:pt idx="54">
                  <c:v>2001</c:v>
                </c:pt>
                <c:pt idx="55">
                  <c:v>2002</c:v>
                </c:pt>
                <c:pt idx="56">
                  <c:v>2003</c:v>
                </c:pt>
                <c:pt idx="57">
                  <c:v>2004</c:v>
                </c:pt>
                <c:pt idx="58">
                  <c:v>2005</c:v>
                </c:pt>
                <c:pt idx="59">
                  <c:v>2006</c:v>
                </c:pt>
                <c:pt idx="60">
                  <c:v>2007</c:v>
                </c:pt>
                <c:pt idx="61">
                  <c:v>2008</c:v>
                </c:pt>
                <c:pt idx="62">
                  <c:v>2009</c:v>
                </c:pt>
                <c:pt idx="63">
                  <c:v>2010</c:v>
                </c:pt>
                <c:pt idx="64">
                  <c:v>2011</c:v>
                </c:pt>
                <c:pt idx="65">
                  <c:v>2012</c:v>
                </c:pt>
                <c:pt idx="66">
                  <c:v>2013</c:v>
                </c:pt>
                <c:pt idx="67">
                  <c:v>2014</c:v>
                </c:pt>
                <c:pt idx="68">
                  <c:v>2015</c:v>
                </c:pt>
                <c:pt idx="69">
                  <c:v>2016</c:v>
                </c:pt>
              </c:numCache>
            </c:numRef>
          </c:cat>
          <c:val>
            <c:numRef>
              <c:f>'SNA 2008 - Pa calculado até 90'!$S$2:$S$71</c:f>
              <c:numCache>
                <c:formatCode>0.0</c:formatCode>
                <c:ptCount val="70"/>
                <c:pt idx="0">
                  <c:v>100</c:v>
                </c:pt>
                <c:pt idx="1">
                  <c:v>99.674777332524485</c:v>
                </c:pt>
                <c:pt idx="2">
                  <c:v>99.670071869501427</c:v>
                </c:pt>
                <c:pt idx="3">
                  <c:v>103.73478644495377</c:v>
                </c:pt>
                <c:pt idx="4">
                  <c:v>102.59790414133896</c:v>
                </c:pt>
                <c:pt idx="5">
                  <c:v>102.0967403828129</c:v>
                </c:pt>
                <c:pt idx="6">
                  <c:v>102.67358909482864</c:v>
                </c:pt>
                <c:pt idx="7">
                  <c:v>103.94122505902143</c:v>
                </c:pt>
                <c:pt idx="8">
                  <c:v>102.22621449994188</c:v>
                </c:pt>
                <c:pt idx="9">
                  <c:v>102.03213586957898</c:v>
                </c:pt>
                <c:pt idx="10">
                  <c:v>101.97666689866374</c:v>
                </c:pt>
                <c:pt idx="11">
                  <c:v>101.7113368148195</c:v>
                </c:pt>
                <c:pt idx="12">
                  <c:v>101.60824866671328</c:v>
                </c:pt>
                <c:pt idx="13">
                  <c:v>101.23409716248926</c:v>
                </c:pt>
                <c:pt idx="14">
                  <c:v>101.17542456274975</c:v>
                </c:pt>
                <c:pt idx="15">
                  <c:v>100.78739746774642</c:v>
                </c:pt>
                <c:pt idx="16">
                  <c:v>100.74617839173952</c:v>
                </c:pt>
                <c:pt idx="17">
                  <c:v>101.9359057751473</c:v>
                </c:pt>
                <c:pt idx="18">
                  <c:v>102.05330463816478</c:v>
                </c:pt>
                <c:pt idx="19">
                  <c:v>101.31961484028884</c:v>
                </c:pt>
                <c:pt idx="20">
                  <c:v>101.17822100620498</c:v>
                </c:pt>
                <c:pt idx="21">
                  <c:v>100.85520647115224</c:v>
                </c:pt>
                <c:pt idx="22">
                  <c:v>101.14964751681492</c:v>
                </c:pt>
                <c:pt idx="23">
                  <c:v>101.78369342436409</c:v>
                </c:pt>
                <c:pt idx="24">
                  <c:v>101.39867599433623</c:v>
                </c:pt>
                <c:pt idx="25">
                  <c:v>101.46570352109099</c:v>
                </c:pt>
                <c:pt idx="26">
                  <c:v>102.41903690611771</c:v>
                </c:pt>
                <c:pt idx="27">
                  <c:v>100.46284826384048</c:v>
                </c:pt>
                <c:pt idx="28">
                  <c:v>100.4844167693272</c:v>
                </c:pt>
                <c:pt idx="29">
                  <c:v>101.40138498945785</c:v>
                </c:pt>
                <c:pt idx="30">
                  <c:v>102.51167554093816</c:v>
                </c:pt>
                <c:pt idx="31">
                  <c:v>101.44005096009553</c:v>
                </c:pt>
                <c:pt idx="32">
                  <c:v>100.66825500642993</c:v>
                </c:pt>
                <c:pt idx="33">
                  <c:v>98.527857210104187</c:v>
                </c:pt>
                <c:pt idx="34">
                  <c:v>97.213128452008974</c:v>
                </c:pt>
                <c:pt idx="35">
                  <c:v>97.029277610438783</c:v>
                </c:pt>
                <c:pt idx="36">
                  <c:v>97.652373809948728</c:v>
                </c:pt>
                <c:pt idx="37">
                  <c:v>99.18824111307211</c:v>
                </c:pt>
                <c:pt idx="38">
                  <c:v>98.644794186795764</c:v>
                </c:pt>
                <c:pt idx="39">
                  <c:v>100.42383585648015</c:v>
                </c:pt>
                <c:pt idx="40">
                  <c:v>99.636228058023391</c:v>
                </c:pt>
                <c:pt idx="41">
                  <c:v>100.59953393202299</c:v>
                </c:pt>
                <c:pt idx="42">
                  <c:v>99.468052860645756</c:v>
                </c:pt>
                <c:pt idx="43">
                  <c:v>98.432010621906358</c:v>
                </c:pt>
                <c:pt idx="44">
                  <c:v>99.117826245087301</c:v>
                </c:pt>
                <c:pt idx="45">
                  <c:v>99.75810345705348</c:v>
                </c:pt>
                <c:pt idx="46">
                  <c:v>99.727840448310346</c:v>
                </c:pt>
                <c:pt idx="47">
                  <c:v>100.10063889870599</c:v>
                </c:pt>
                <c:pt idx="48">
                  <c:v>100.87259696830952</c:v>
                </c:pt>
                <c:pt idx="49">
                  <c:v>101.12732215211886</c:v>
                </c:pt>
                <c:pt idx="50">
                  <c:v>101.16685445882472</c:v>
                </c:pt>
                <c:pt idx="51">
                  <c:v>101.01762528266083</c:v>
                </c:pt>
                <c:pt idx="52">
                  <c:v>99.711031333120218</c:v>
                </c:pt>
                <c:pt idx="53">
                  <c:v>99.25202783672006</c:v>
                </c:pt>
                <c:pt idx="54">
                  <c:v>98.7894534080677</c:v>
                </c:pt>
                <c:pt idx="55">
                  <c:v>99.101605040803193</c:v>
                </c:pt>
                <c:pt idx="56">
                  <c:v>98.871072337001337</c:v>
                </c:pt>
                <c:pt idx="57">
                  <c:v>99.390608845014924</c:v>
                </c:pt>
                <c:pt idx="58">
                  <c:v>98.875606321382563</c:v>
                </c:pt>
                <c:pt idx="59">
                  <c:v>99.643676222385466</c:v>
                </c:pt>
                <c:pt idx="60">
                  <c:v>99.768757865258422</c:v>
                </c:pt>
                <c:pt idx="61">
                  <c:v>100.16735417741585</c:v>
                </c:pt>
                <c:pt idx="62">
                  <c:v>100.1626590137342</c:v>
                </c:pt>
                <c:pt idx="63">
                  <c:v>101.81973630976309</c:v>
                </c:pt>
                <c:pt idx="64">
                  <c:v>102.63278253366694</c:v>
                </c:pt>
                <c:pt idx="65">
                  <c:v>102.07814738329554</c:v>
                </c:pt>
                <c:pt idx="66">
                  <c:v>101.7436410209892</c:v>
                </c:pt>
                <c:pt idx="67">
                  <c:v>101.24296744778871</c:v>
                </c:pt>
                <c:pt idx="68">
                  <c:v>100.11712418554043</c:v>
                </c:pt>
                <c:pt idx="69">
                  <c:v>99.946055334690726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51-4DC9-999B-D64A77316F77}"/>
            </c:ext>
          </c:extLst>
        </c:ser>
        <c:ser>
          <c:idx val="1"/>
          <c:order val="1"/>
          <c:tx>
            <c:strRef>
              <c:f>'Kohli (2008) t - Pa calc até 90'!$O$2</c:f>
              <c:strCache>
                <c:ptCount val="1"/>
                <c:pt idx="0">
                  <c:v>Índice de ganhos de comércio (Kohli 2008) (Pa média harmônica até 1990)</c:v>
                </c:pt>
              </c:strCache>
            </c:strRef>
          </c:tx>
          <c:spPr>
            <a:ln>
              <a:solidFill>
                <a:srgbClr val="006666"/>
              </a:solidFill>
            </a:ln>
          </c:spPr>
          <c:marker>
            <c:symbol val="none"/>
          </c:marker>
          <c:cat>
            <c:numRef>
              <c:f>'Reinsdorf (2009) - Pa calc 90'!$B$2:$B$71</c:f>
              <c:numCache>
                <c:formatCode>General</c:formatCode>
                <c:ptCount val="70"/>
                <c:pt idx="0">
                  <c:v>1947</c:v>
                </c:pt>
                <c:pt idx="1">
                  <c:v>1948</c:v>
                </c:pt>
                <c:pt idx="2">
                  <c:v>1949</c:v>
                </c:pt>
                <c:pt idx="3">
                  <c:v>1950</c:v>
                </c:pt>
                <c:pt idx="4">
                  <c:v>1951</c:v>
                </c:pt>
                <c:pt idx="5">
                  <c:v>1952</c:v>
                </c:pt>
                <c:pt idx="6">
                  <c:v>1953</c:v>
                </c:pt>
                <c:pt idx="7">
                  <c:v>1954</c:v>
                </c:pt>
                <c:pt idx="8">
                  <c:v>1955</c:v>
                </c:pt>
                <c:pt idx="9">
                  <c:v>1956</c:v>
                </c:pt>
                <c:pt idx="10">
                  <c:v>1957</c:v>
                </c:pt>
                <c:pt idx="11">
                  <c:v>1958</c:v>
                </c:pt>
                <c:pt idx="12">
                  <c:v>1959</c:v>
                </c:pt>
                <c:pt idx="13">
                  <c:v>1960</c:v>
                </c:pt>
                <c:pt idx="14">
                  <c:v>1961</c:v>
                </c:pt>
                <c:pt idx="15">
                  <c:v>1962</c:v>
                </c:pt>
                <c:pt idx="16">
                  <c:v>1963</c:v>
                </c:pt>
                <c:pt idx="17">
                  <c:v>1964</c:v>
                </c:pt>
                <c:pt idx="18">
                  <c:v>1965</c:v>
                </c:pt>
                <c:pt idx="19">
                  <c:v>1966</c:v>
                </c:pt>
                <c:pt idx="20">
                  <c:v>1967</c:v>
                </c:pt>
                <c:pt idx="21">
                  <c:v>1968</c:v>
                </c:pt>
                <c:pt idx="22">
                  <c:v>1969</c:v>
                </c:pt>
                <c:pt idx="23">
                  <c:v>1970</c:v>
                </c:pt>
                <c:pt idx="24">
                  <c:v>1971</c:v>
                </c:pt>
                <c:pt idx="25">
                  <c:v>1972</c:v>
                </c:pt>
                <c:pt idx="26">
                  <c:v>1973</c:v>
                </c:pt>
                <c:pt idx="27">
                  <c:v>1974</c:v>
                </c:pt>
                <c:pt idx="28">
                  <c:v>1975</c:v>
                </c:pt>
                <c:pt idx="29">
                  <c:v>1976</c:v>
                </c:pt>
                <c:pt idx="30">
                  <c:v>1977</c:v>
                </c:pt>
                <c:pt idx="31">
                  <c:v>1978</c:v>
                </c:pt>
                <c:pt idx="32">
                  <c:v>1979</c:v>
                </c:pt>
                <c:pt idx="33">
                  <c:v>1980</c:v>
                </c:pt>
                <c:pt idx="34">
                  <c:v>1981</c:v>
                </c:pt>
                <c:pt idx="35">
                  <c:v>1982</c:v>
                </c:pt>
                <c:pt idx="36">
                  <c:v>1983</c:v>
                </c:pt>
                <c:pt idx="37">
                  <c:v>1984</c:v>
                </c:pt>
                <c:pt idx="38">
                  <c:v>1985</c:v>
                </c:pt>
                <c:pt idx="39">
                  <c:v>1986</c:v>
                </c:pt>
                <c:pt idx="40">
                  <c:v>1987</c:v>
                </c:pt>
                <c:pt idx="41">
                  <c:v>1988</c:v>
                </c:pt>
                <c:pt idx="42">
                  <c:v>1989</c:v>
                </c:pt>
                <c:pt idx="43">
                  <c:v>1990</c:v>
                </c:pt>
                <c:pt idx="44">
                  <c:v>1991</c:v>
                </c:pt>
                <c:pt idx="45">
                  <c:v>1992</c:v>
                </c:pt>
                <c:pt idx="46">
                  <c:v>1993</c:v>
                </c:pt>
                <c:pt idx="47">
                  <c:v>1994</c:v>
                </c:pt>
                <c:pt idx="48">
                  <c:v>1995</c:v>
                </c:pt>
                <c:pt idx="49">
                  <c:v>1996</c:v>
                </c:pt>
                <c:pt idx="50">
                  <c:v>1997</c:v>
                </c:pt>
                <c:pt idx="51">
                  <c:v>1998</c:v>
                </c:pt>
                <c:pt idx="52">
                  <c:v>1999</c:v>
                </c:pt>
                <c:pt idx="53">
                  <c:v>2000</c:v>
                </c:pt>
                <c:pt idx="54">
                  <c:v>2001</c:v>
                </c:pt>
                <c:pt idx="55">
                  <c:v>2002</c:v>
                </c:pt>
                <c:pt idx="56">
                  <c:v>2003</c:v>
                </c:pt>
                <c:pt idx="57">
                  <c:v>2004</c:v>
                </c:pt>
                <c:pt idx="58">
                  <c:v>2005</c:v>
                </c:pt>
                <c:pt idx="59">
                  <c:v>2006</c:v>
                </c:pt>
                <c:pt idx="60">
                  <c:v>2007</c:v>
                </c:pt>
                <c:pt idx="61">
                  <c:v>2008</c:v>
                </c:pt>
                <c:pt idx="62">
                  <c:v>2009</c:v>
                </c:pt>
                <c:pt idx="63">
                  <c:v>2010</c:v>
                </c:pt>
                <c:pt idx="64">
                  <c:v>2011</c:v>
                </c:pt>
                <c:pt idx="65">
                  <c:v>2012</c:v>
                </c:pt>
                <c:pt idx="66">
                  <c:v>2013</c:v>
                </c:pt>
                <c:pt idx="67">
                  <c:v>2014</c:v>
                </c:pt>
                <c:pt idx="68">
                  <c:v>2015</c:v>
                </c:pt>
                <c:pt idx="69">
                  <c:v>2016</c:v>
                </c:pt>
              </c:numCache>
            </c:numRef>
          </c:cat>
          <c:val>
            <c:numRef>
              <c:f>'Kohli (2008) t - Pa calc até 90'!$O$3:$O$72</c:f>
              <c:numCache>
                <c:formatCode>0.000</c:formatCode>
                <c:ptCount val="70"/>
                <c:pt idx="0" formatCode="0.00">
                  <c:v>100</c:v>
                </c:pt>
                <c:pt idx="1">
                  <c:v>99.676564792599379</c:v>
                </c:pt>
                <c:pt idx="2">
                  <c:v>99.671957601827373</c:v>
                </c:pt>
                <c:pt idx="3">
                  <c:v>104.10132848771148</c:v>
                </c:pt>
                <c:pt idx="4">
                  <c:v>102.90599791398088</c:v>
                </c:pt>
                <c:pt idx="5">
                  <c:v>102.44548399599356</c:v>
                </c:pt>
                <c:pt idx="6">
                  <c:v>103.25842186470048</c:v>
                </c:pt>
                <c:pt idx="7">
                  <c:v>104.87288894402012</c:v>
                </c:pt>
                <c:pt idx="8">
                  <c:v>103.25292523092911</c:v>
                </c:pt>
                <c:pt idx="9">
                  <c:v>103.07597838926311</c:v>
                </c:pt>
                <c:pt idx="10">
                  <c:v>103.02504000110781</c:v>
                </c:pt>
                <c:pt idx="11">
                  <c:v>102.66258956481751</c:v>
                </c:pt>
                <c:pt idx="12">
                  <c:v>102.60067779712929</c:v>
                </c:pt>
                <c:pt idx="13">
                  <c:v>102.21179580800748</c:v>
                </c:pt>
                <c:pt idx="14">
                  <c:v>102.14787428123508</c:v>
                </c:pt>
                <c:pt idx="15">
                  <c:v>101.79806591703492</c:v>
                </c:pt>
                <c:pt idx="16">
                  <c:v>101.76784098014517</c:v>
                </c:pt>
                <c:pt idx="17">
                  <c:v>103.23496257931166</c:v>
                </c:pt>
                <c:pt idx="18">
                  <c:v>103.35157446025612</c:v>
                </c:pt>
                <c:pt idx="19">
                  <c:v>102.71550382217478</c:v>
                </c:pt>
                <c:pt idx="20">
                  <c:v>102.57813331948641</c:v>
                </c:pt>
                <c:pt idx="21">
                  <c:v>102.24397713586917</c:v>
                </c:pt>
                <c:pt idx="22">
                  <c:v>102.55923786351094</c:v>
                </c:pt>
                <c:pt idx="23">
                  <c:v>103.24472118337552</c:v>
                </c:pt>
                <c:pt idx="24">
                  <c:v>102.85748608043927</c:v>
                </c:pt>
                <c:pt idx="25">
                  <c:v>102.92641294133624</c:v>
                </c:pt>
                <c:pt idx="26">
                  <c:v>103.9138692611091</c:v>
                </c:pt>
                <c:pt idx="27">
                  <c:v>101.67549861929034</c:v>
                </c:pt>
                <c:pt idx="28">
                  <c:v>101.72427787337449</c:v>
                </c:pt>
                <c:pt idx="29">
                  <c:v>102.6799930675971</c:v>
                </c:pt>
                <c:pt idx="30">
                  <c:v>103.86629624032247</c:v>
                </c:pt>
                <c:pt idx="31">
                  <c:v>102.86296709612304</c:v>
                </c:pt>
                <c:pt idx="32">
                  <c:v>102.00106246147564</c:v>
                </c:pt>
                <c:pt idx="33">
                  <c:v>99.398595119902907</c:v>
                </c:pt>
                <c:pt idx="34">
                  <c:v>98.209427768526382</c:v>
                </c:pt>
                <c:pt idx="35">
                  <c:v>98.040432205588857</c:v>
                </c:pt>
                <c:pt idx="36">
                  <c:v>98.735224056080767</c:v>
                </c:pt>
                <c:pt idx="37">
                  <c:v>100.33610601116351</c:v>
                </c:pt>
                <c:pt idx="38">
                  <c:v>99.835180793635445</c:v>
                </c:pt>
                <c:pt idx="39">
                  <c:v>101.28093574397123</c:v>
                </c:pt>
                <c:pt idx="40">
                  <c:v>100.49511068908437</c:v>
                </c:pt>
                <c:pt idx="41">
                  <c:v>101.45305409512906</c:v>
                </c:pt>
                <c:pt idx="42">
                  <c:v>100.48722718463732</c:v>
                </c:pt>
                <c:pt idx="43">
                  <c:v>99.570088316368427</c:v>
                </c:pt>
                <c:pt idx="44">
                  <c:v>100.31878826661205</c:v>
                </c:pt>
                <c:pt idx="45">
                  <c:v>100.9924197716864</c:v>
                </c:pt>
                <c:pt idx="46">
                  <c:v>100.95756354219907</c:v>
                </c:pt>
                <c:pt idx="47">
                  <c:v>101.2975627170127</c:v>
                </c:pt>
                <c:pt idx="48">
                  <c:v>101.98168276228047</c:v>
                </c:pt>
                <c:pt idx="49">
                  <c:v>102.22485942660279</c:v>
                </c:pt>
                <c:pt idx="50">
                  <c:v>102.26502590867804</c:v>
                </c:pt>
                <c:pt idx="51">
                  <c:v>102.11845373363576</c:v>
                </c:pt>
                <c:pt idx="52">
                  <c:v>100.4294093373418</c:v>
                </c:pt>
                <c:pt idx="53">
                  <c:v>99.964912886303225</c:v>
                </c:pt>
                <c:pt idx="54">
                  <c:v>99.453513877629717</c:v>
                </c:pt>
                <c:pt idx="55">
                  <c:v>99.796203315170857</c:v>
                </c:pt>
                <c:pt idx="56">
                  <c:v>99.568796061773938</c:v>
                </c:pt>
                <c:pt idx="57">
                  <c:v>100.08799274920577</c:v>
                </c:pt>
                <c:pt idx="58">
                  <c:v>99.604425513362614</c:v>
                </c:pt>
                <c:pt idx="59">
                  <c:v>100.29472105113163</c:v>
                </c:pt>
                <c:pt idx="60">
                  <c:v>100.40558783338108</c:v>
                </c:pt>
                <c:pt idx="61">
                  <c:v>100.82638036790043</c:v>
                </c:pt>
                <c:pt idx="62">
                  <c:v>100.82517310654342</c:v>
                </c:pt>
                <c:pt idx="63">
                  <c:v>102.33175817749672</c:v>
                </c:pt>
                <c:pt idx="64">
                  <c:v>103.1704812630894</c:v>
                </c:pt>
                <c:pt idx="65">
                  <c:v>102.58357470744181</c:v>
                </c:pt>
                <c:pt idx="66">
                  <c:v>102.24385750713834</c:v>
                </c:pt>
                <c:pt idx="67">
                  <c:v>101.7500492016935</c:v>
                </c:pt>
                <c:pt idx="68">
                  <c:v>100.51137883520923</c:v>
                </c:pt>
                <c:pt idx="69">
                  <c:v>100.35208083742198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51-4DC9-999B-D64A77316F77}"/>
            </c:ext>
          </c:extLst>
        </c:ser>
        <c:ser>
          <c:idx val="2"/>
          <c:order val="2"/>
          <c:tx>
            <c:strRef>
              <c:f>'Reinsdorf (2009) - Pa calc 90'!$S$1</c:f>
              <c:strCache>
                <c:ptCount val="1"/>
                <c:pt idx="0">
                  <c:v>Índice de ganhos de comércio  (Reinsdorf 2009) (Pa média harmônica até 1990)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'Reinsdorf (2009) - Pa calc 90'!$B$2:$B$71</c:f>
              <c:numCache>
                <c:formatCode>General</c:formatCode>
                <c:ptCount val="70"/>
                <c:pt idx="0">
                  <c:v>1947</c:v>
                </c:pt>
                <c:pt idx="1">
                  <c:v>1948</c:v>
                </c:pt>
                <c:pt idx="2">
                  <c:v>1949</c:v>
                </c:pt>
                <c:pt idx="3">
                  <c:v>1950</c:v>
                </c:pt>
                <c:pt idx="4">
                  <c:v>1951</c:v>
                </c:pt>
                <c:pt idx="5">
                  <c:v>1952</c:v>
                </c:pt>
                <c:pt idx="6">
                  <c:v>1953</c:v>
                </c:pt>
                <c:pt idx="7">
                  <c:v>1954</c:v>
                </c:pt>
                <c:pt idx="8">
                  <c:v>1955</c:v>
                </c:pt>
                <c:pt idx="9">
                  <c:v>1956</c:v>
                </c:pt>
                <c:pt idx="10">
                  <c:v>1957</c:v>
                </c:pt>
                <c:pt idx="11">
                  <c:v>1958</c:v>
                </c:pt>
                <c:pt idx="12">
                  <c:v>1959</c:v>
                </c:pt>
                <c:pt idx="13">
                  <c:v>1960</c:v>
                </c:pt>
                <c:pt idx="14">
                  <c:v>1961</c:v>
                </c:pt>
                <c:pt idx="15">
                  <c:v>1962</c:v>
                </c:pt>
                <c:pt idx="16">
                  <c:v>1963</c:v>
                </c:pt>
                <c:pt idx="17">
                  <c:v>1964</c:v>
                </c:pt>
                <c:pt idx="18">
                  <c:v>1965</c:v>
                </c:pt>
                <c:pt idx="19">
                  <c:v>1966</c:v>
                </c:pt>
                <c:pt idx="20">
                  <c:v>1967</c:v>
                </c:pt>
                <c:pt idx="21">
                  <c:v>1968</c:v>
                </c:pt>
                <c:pt idx="22">
                  <c:v>1969</c:v>
                </c:pt>
                <c:pt idx="23">
                  <c:v>1970</c:v>
                </c:pt>
                <c:pt idx="24">
                  <c:v>1971</c:v>
                </c:pt>
                <c:pt idx="25">
                  <c:v>1972</c:v>
                </c:pt>
                <c:pt idx="26">
                  <c:v>1973</c:v>
                </c:pt>
                <c:pt idx="27">
                  <c:v>1974</c:v>
                </c:pt>
                <c:pt idx="28">
                  <c:v>1975</c:v>
                </c:pt>
                <c:pt idx="29">
                  <c:v>1976</c:v>
                </c:pt>
                <c:pt idx="30">
                  <c:v>1977</c:v>
                </c:pt>
                <c:pt idx="31">
                  <c:v>1978</c:v>
                </c:pt>
                <c:pt idx="32">
                  <c:v>1979</c:v>
                </c:pt>
                <c:pt idx="33">
                  <c:v>1980</c:v>
                </c:pt>
                <c:pt idx="34">
                  <c:v>1981</c:v>
                </c:pt>
                <c:pt idx="35">
                  <c:v>1982</c:v>
                </c:pt>
                <c:pt idx="36">
                  <c:v>1983</c:v>
                </c:pt>
                <c:pt idx="37">
                  <c:v>1984</c:v>
                </c:pt>
                <c:pt idx="38">
                  <c:v>1985</c:v>
                </c:pt>
                <c:pt idx="39">
                  <c:v>1986</c:v>
                </c:pt>
                <c:pt idx="40">
                  <c:v>1987</c:v>
                </c:pt>
                <c:pt idx="41">
                  <c:v>1988</c:v>
                </c:pt>
                <c:pt idx="42">
                  <c:v>1989</c:v>
                </c:pt>
                <c:pt idx="43">
                  <c:v>1990</c:v>
                </c:pt>
                <c:pt idx="44">
                  <c:v>1991</c:v>
                </c:pt>
                <c:pt idx="45">
                  <c:v>1992</c:v>
                </c:pt>
                <c:pt idx="46">
                  <c:v>1993</c:v>
                </c:pt>
                <c:pt idx="47">
                  <c:v>1994</c:v>
                </c:pt>
                <c:pt idx="48">
                  <c:v>1995</c:v>
                </c:pt>
                <c:pt idx="49">
                  <c:v>1996</c:v>
                </c:pt>
                <c:pt idx="50">
                  <c:v>1997</c:v>
                </c:pt>
                <c:pt idx="51">
                  <c:v>1998</c:v>
                </c:pt>
                <c:pt idx="52">
                  <c:v>1999</c:v>
                </c:pt>
                <c:pt idx="53">
                  <c:v>2000</c:v>
                </c:pt>
                <c:pt idx="54">
                  <c:v>2001</c:v>
                </c:pt>
                <c:pt idx="55">
                  <c:v>2002</c:v>
                </c:pt>
                <c:pt idx="56">
                  <c:v>2003</c:v>
                </c:pt>
                <c:pt idx="57">
                  <c:v>2004</c:v>
                </c:pt>
                <c:pt idx="58">
                  <c:v>2005</c:v>
                </c:pt>
                <c:pt idx="59">
                  <c:v>2006</c:v>
                </c:pt>
                <c:pt idx="60">
                  <c:v>2007</c:v>
                </c:pt>
                <c:pt idx="61">
                  <c:v>2008</c:v>
                </c:pt>
                <c:pt idx="62">
                  <c:v>2009</c:v>
                </c:pt>
                <c:pt idx="63">
                  <c:v>2010</c:v>
                </c:pt>
                <c:pt idx="64">
                  <c:v>2011</c:v>
                </c:pt>
                <c:pt idx="65">
                  <c:v>2012</c:v>
                </c:pt>
                <c:pt idx="66">
                  <c:v>2013</c:v>
                </c:pt>
                <c:pt idx="67">
                  <c:v>2014</c:v>
                </c:pt>
                <c:pt idx="68">
                  <c:v>2015</c:v>
                </c:pt>
                <c:pt idx="69">
                  <c:v>2016</c:v>
                </c:pt>
              </c:numCache>
            </c:numRef>
          </c:cat>
          <c:val>
            <c:numRef>
              <c:f>'Reinsdorf (2009) - Pa calc 90'!$S$2:$S$71</c:f>
              <c:numCache>
                <c:formatCode>0.00</c:formatCode>
                <c:ptCount val="70"/>
                <c:pt idx="0">
                  <c:v>100</c:v>
                </c:pt>
                <c:pt idx="1">
                  <c:v>99.682062564991483</c:v>
                </c:pt>
                <c:pt idx="2">
                  <c:v>99.677368201379224</c:v>
                </c:pt>
                <c:pt idx="3">
                  <c:v>103.81891757806332</c:v>
                </c:pt>
                <c:pt idx="4">
                  <c:v>102.65472109960214</c:v>
                </c:pt>
                <c:pt idx="5">
                  <c:v>102.12614794377154</c:v>
                </c:pt>
                <c:pt idx="6">
                  <c:v>102.69518596317823</c:v>
                </c:pt>
                <c:pt idx="7">
                  <c:v>103.97790234593151</c:v>
                </c:pt>
                <c:pt idx="8">
                  <c:v>102.31832726843801</c:v>
                </c:pt>
                <c:pt idx="9">
                  <c:v>102.12777126618295</c:v>
                </c:pt>
                <c:pt idx="10">
                  <c:v>102.07162530786796</c:v>
                </c:pt>
                <c:pt idx="11">
                  <c:v>101.8047858444736</c:v>
                </c:pt>
                <c:pt idx="12">
                  <c:v>101.70041848313659</c:v>
                </c:pt>
                <c:pt idx="13">
                  <c:v>101.31929990768603</c:v>
                </c:pt>
                <c:pt idx="14">
                  <c:v>101.26019688957091</c:v>
                </c:pt>
                <c:pt idx="15">
                  <c:v>100.86322643357634</c:v>
                </c:pt>
                <c:pt idx="16">
                  <c:v>100.82173748656298</c:v>
                </c:pt>
                <c:pt idx="17">
                  <c:v>102.00716395556468</c:v>
                </c:pt>
                <c:pt idx="18">
                  <c:v>102.12047737553365</c:v>
                </c:pt>
                <c:pt idx="19">
                  <c:v>101.39999567988887</c:v>
                </c:pt>
                <c:pt idx="20">
                  <c:v>101.25850227961433</c:v>
                </c:pt>
                <c:pt idx="21">
                  <c:v>100.93145091407823</c:v>
                </c:pt>
                <c:pt idx="22">
                  <c:v>101.22688947879954</c:v>
                </c:pt>
                <c:pt idx="23">
                  <c:v>101.86931258862897</c:v>
                </c:pt>
                <c:pt idx="24">
                  <c:v>101.47224645009399</c:v>
                </c:pt>
                <c:pt idx="25">
                  <c:v>101.54128407798626</c:v>
                </c:pt>
                <c:pt idx="26">
                  <c:v>102.51985604224463</c:v>
                </c:pt>
                <c:pt idx="27">
                  <c:v>100.38083628879149</c:v>
                </c:pt>
                <c:pt idx="28">
                  <c:v>100.40258230207321</c:v>
                </c:pt>
                <c:pt idx="29">
                  <c:v>101.35780802094986</c:v>
                </c:pt>
                <c:pt idx="30">
                  <c:v>102.48639076580504</c:v>
                </c:pt>
                <c:pt idx="31">
                  <c:v>101.39764536437998</c:v>
                </c:pt>
                <c:pt idx="32">
                  <c:v>100.60211623113247</c:v>
                </c:pt>
                <c:pt idx="33">
                  <c:v>98.403965378655755</c:v>
                </c:pt>
                <c:pt idx="34">
                  <c:v>97.091160333735857</c:v>
                </c:pt>
                <c:pt idx="35">
                  <c:v>96.905747824324038</c:v>
                </c:pt>
                <c:pt idx="36">
                  <c:v>97.506497893782424</c:v>
                </c:pt>
                <c:pt idx="37">
                  <c:v>98.920100101642035</c:v>
                </c:pt>
                <c:pt idx="38">
                  <c:v>98.41883137776172</c:v>
                </c:pt>
                <c:pt idx="39">
                  <c:v>100.16385822892759</c:v>
                </c:pt>
                <c:pt idx="40">
                  <c:v>99.421476234864443</c:v>
                </c:pt>
                <c:pt idx="41">
                  <c:v>100.32646845116962</c:v>
                </c:pt>
                <c:pt idx="42">
                  <c:v>99.24216548164091</c:v>
                </c:pt>
                <c:pt idx="43">
                  <c:v>98.223869103457986</c:v>
                </c:pt>
                <c:pt idx="44">
                  <c:v>98.905387969954546</c:v>
                </c:pt>
                <c:pt idx="45">
                  <c:v>99.54195953990164</c:v>
                </c:pt>
                <c:pt idx="46">
                  <c:v>99.511776068276447</c:v>
                </c:pt>
                <c:pt idx="47">
                  <c:v>99.88277686954504</c:v>
                </c:pt>
                <c:pt idx="48">
                  <c:v>100.64791117287035</c:v>
                </c:pt>
                <c:pt idx="49">
                  <c:v>100.90132594550174</c:v>
                </c:pt>
                <c:pt idx="50">
                  <c:v>100.94082635430951</c:v>
                </c:pt>
                <c:pt idx="51">
                  <c:v>100.79320490692258</c:v>
                </c:pt>
                <c:pt idx="52">
                  <c:v>99.483958425445877</c:v>
                </c:pt>
                <c:pt idx="53">
                  <c:v>99.020149709535062</c:v>
                </c:pt>
                <c:pt idx="54">
                  <c:v>98.555919657520406</c:v>
                </c:pt>
                <c:pt idx="55">
                  <c:v>98.866065164719899</c:v>
                </c:pt>
                <c:pt idx="56">
                  <c:v>98.635443337541247</c:v>
                </c:pt>
                <c:pt idx="57">
                  <c:v>99.151281402136817</c:v>
                </c:pt>
                <c:pt idx="58">
                  <c:v>98.635255273509742</c:v>
                </c:pt>
                <c:pt idx="59">
                  <c:v>99.395819325281195</c:v>
                </c:pt>
                <c:pt idx="60">
                  <c:v>99.520602582302374</c:v>
                </c:pt>
                <c:pt idx="61">
                  <c:v>99.91672383667472</c:v>
                </c:pt>
                <c:pt idx="62">
                  <c:v>99.91203642320437</c:v>
                </c:pt>
                <c:pt idx="63">
                  <c:v>101.53536602695702</c:v>
                </c:pt>
                <c:pt idx="64">
                  <c:v>102.33926066848097</c:v>
                </c:pt>
                <c:pt idx="65">
                  <c:v>101.78296403156217</c:v>
                </c:pt>
                <c:pt idx="66">
                  <c:v>101.44805688353574</c:v>
                </c:pt>
                <c:pt idx="67">
                  <c:v>100.94562285207905</c:v>
                </c:pt>
                <c:pt idx="68">
                  <c:v>99.807063329746612</c:v>
                </c:pt>
                <c:pt idx="69">
                  <c:v>99.636624096721988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551-4DC9-999B-D64A77316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678592"/>
        <c:axId val="177684480"/>
      </c:lineChart>
      <c:catAx>
        <c:axId val="177678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7684480"/>
        <c:crosses val="autoZero"/>
        <c:auto val="1"/>
        <c:lblAlgn val="ctr"/>
        <c:lblOffset val="100"/>
        <c:noMultiLvlLbl val="0"/>
      </c:catAx>
      <c:valAx>
        <c:axId val="177684480"/>
        <c:scaling>
          <c:orientation val="minMax"/>
          <c:min val="96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77678592"/>
        <c:crosses val="autoZero"/>
        <c:crossBetween val="between"/>
      </c:valAx>
      <c:spPr>
        <a:ln>
          <a:noFill/>
        </a:ln>
      </c:spPr>
    </c:plotArea>
    <c:legend>
      <c:legendPos val="b"/>
      <c:layout>
        <c:manualLayout>
          <c:xMode val="edge"/>
          <c:yMode val="edge"/>
          <c:x val="2.5723883526788658E-3"/>
          <c:y val="0.85711571289080146"/>
          <c:w val="0.99590558588454914"/>
          <c:h val="0.1301600221122474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440663402493316E-2"/>
          <c:y val="2.1529439707318292E-2"/>
          <c:w val="0.90702088164905315"/>
          <c:h val="0.74932906274350208"/>
        </c:manualLayout>
      </c:layout>
      <c:lineChart>
        <c:grouping val="standard"/>
        <c:varyColors val="0"/>
        <c:ser>
          <c:idx val="0"/>
          <c:order val="0"/>
          <c:tx>
            <c:strRef>
              <c:f>'SNA 2008 - Pa calculado até 90'!$V$1</c:f>
              <c:strCache>
                <c:ptCount val="1"/>
                <c:pt idx="0">
                  <c:v>ÍndiceRIBr/PIBr (1947=100) (Trading Gains Index) SNA 2008 (Pa média harmônica até 1990)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'SNA 2008 - Pa calculado até 90'!$B$3:$B$71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'SNA 2008 - Pa calculado até 90'!$T$3:$T$71</c:f>
              <c:numCache>
                <c:formatCode>0.00%</c:formatCode>
                <c:ptCount val="69"/>
                <c:pt idx="0">
                  <c:v>-3.2522266747551098E-3</c:v>
                </c:pt>
                <c:pt idx="1">
                  <c:v>-4.7208161873868448E-5</c:v>
                </c:pt>
                <c:pt idx="2">
                  <c:v>4.0781696041859883E-2</c:v>
                </c:pt>
                <c:pt idx="3">
                  <c:v>-1.0959508787518391E-2</c:v>
                </c:pt>
                <c:pt idx="4">
                  <c:v>-4.8847368054970586E-3</c:v>
                </c:pt>
                <c:pt idx="5">
                  <c:v>5.6500208513303729E-3</c:v>
                </c:pt>
                <c:pt idx="6">
                  <c:v>1.2346271084592297E-2</c:v>
                </c:pt>
                <c:pt idx="7">
                  <c:v>-1.6499810908575663E-2</c:v>
                </c:pt>
                <c:pt idx="8">
                  <c:v>-1.8985211504922717E-3</c:v>
                </c:pt>
                <c:pt idx="9">
                  <c:v>-5.4364216178071079E-4</c:v>
                </c:pt>
                <c:pt idx="10">
                  <c:v>-2.6018705250280272E-3</c:v>
                </c:pt>
                <c:pt idx="11">
                  <c:v>-1.0135364585159845E-3</c:v>
                </c:pt>
                <c:pt idx="12">
                  <c:v>-3.6822945886143543E-3</c:v>
                </c:pt>
                <c:pt idx="13">
                  <c:v>-5.7957349731019292E-4</c:v>
                </c:pt>
                <c:pt idx="14">
                  <c:v>-3.8351911709813002E-3</c:v>
                </c:pt>
                <c:pt idx="15">
                  <c:v>-4.0897053642130476E-4</c:v>
                </c:pt>
                <c:pt idx="16">
                  <c:v>1.1809156460324211E-2</c:v>
                </c:pt>
                <c:pt idx="17">
                  <c:v>1.1516929400365861E-3</c:v>
                </c:pt>
                <c:pt idx="18">
                  <c:v>-7.1892801558682828E-3</c:v>
                </c:pt>
                <c:pt idx="19">
                  <c:v>-1.3955228146764753E-3</c:v>
                </c:pt>
                <c:pt idx="20">
                  <c:v>-3.1925302880441153E-3</c:v>
                </c:pt>
                <c:pt idx="21">
                  <c:v>2.9194431895480655E-3</c:v>
                </c:pt>
                <c:pt idx="22">
                  <c:v>6.2683946322577011E-3</c:v>
                </c:pt>
                <c:pt idx="23">
                  <c:v>-3.7827024847940649E-3</c:v>
                </c:pt>
                <c:pt idx="24">
                  <c:v>6.6102960514502485E-4</c:v>
                </c:pt>
                <c:pt idx="25">
                  <c:v>9.3956218894057919E-3</c:v>
                </c:pt>
                <c:pt idx="26">
                  <c:v>-1.9099853907729725E-2</c:v>
                </c:pt>
                <c:pt idx="27">
                  <c:v>2.1469135963636532E-4</c:v>
                </c:pt>
                <c:pt idx="28">
                  <c:v>9.1254768611102044E-3</c:v>
                </c:pt>
                <c:pt idx="29">
                  <c:v>1.0949461406229766E-2</c:v>
                </c:pt>
                <c:pt idx="30">
                  <c:v>-1.0453683204257769E-2</c:v>
                </c:pt>
                <c:pt idx="31">
                  <c:v>-7.6083947746556913E-3</c:v>
                </c:pt>
                <c:pt idx="32">
                  <c:v>-2.1261894290201311E-2</c:v>
                </c:pt>
                <c:pt idx="33">
                  <c:v>-1.334372628536562E-2</c:v>
                </c:pt>
                <c:pt idx="34">
                  <c:v>-1.8912141240362557E-3</c:v>
                </c:pt>
                <c:pt idx="35">
                  <c:v>6.4217338813095104E-3</c:v>
                </c:pt>
                <c:pt idx="36">
                  <c:v>1.5727905458934321E-2</c:v>
                </c:pt>
                <c:pt idx="37">
                  <c:v>-5.4789450864123346E-3</c:v>
                </c:pt>
                <c:pt idx="38">
                  <c:v>1.8034825703174606E-2</c:v>
                </c:pt>
                <c:pt idx="39">
                  <c:v>-7.8428372282289827E-3</c:v>
                </c:pt>
                <c:pt idx="40">
                  <c:v>9.6682290445460062E-3</c:v>
                </c:pt>
                <c:pt idx="41">
                  <c:v>-1.1247378861037327E-2</c:v>
                </c:pt>
                <c:pt idx="42">
                  <c:v>-1.0415829092290441E-2</c:v>
                </c:pt>
                <c:pt idx="43">
                  <c:v>6.9674043926144513E-3</c:v>
                </c:pt>
                <c:pt idx="44">
                  <c:v>6.4597584130121621E-3</c:v>
                </c:pt>
                <c:pt idx="45">
                  <c:v>-3.0336391425245246E-4</c:v>
                </c:pt>
                <c:pt idx="46">
                  <c:v>3.7381582587148188E-3</c:v>
                </c:pt>
                <c:pt idx="47">
                  <c:v>7.7118196057139876E-3</c:v>
                </c:pt>
                <c:pt idx="48">
                  <c:v>2.5252168722231794E-3</c:v>
                </c:pt>
                <c:pt idx="49">
                  <c:v>3.9091618233877412E-4</c:v>
                </c:pt>
                <c:pt idx="50">
                  <c:v>-1.4750797280607131E-3</c:v>
                </c:pt>
                <c:pt idx="51">
                  <c:v>-1.2934316619348185E-2</c:v>
                </c:pt>
                <c:pt idx="52">
                  <c:v>-4.6033371660422207E-3</c:v>
                </c:pt>
                <c:pt idx="53">
                  <c:v>-4.6606043093985194E-3</c:v>
                </c:pt>
                <c:pt idx="54">
                  <c:v>3.1597667763794135E-3</c:v>
                </c:pt>
                <c:pt idx="55">
                  <c:v>-2.3262257327409941E-3</c:v>
                </c:pt>
                <c:pt idx="56">
                  <c:v>5.2546866918035118E-3</c:v>
                </c:pt>
                <c:pt idx="57">
                  <c:v>-5.181601457290963E-3</c:v>
                </c:pt>
                <c:pt idx="58">
                  <c:v>7.7680423875874371E-3</c:v>
                </c:pt>
                <c:pt idx="59">
                  <c:v>1.2552893230655116E-3</c:v>
                </c:pt>
                <c:pt idx="60">
                  <c:v>3.9952017112987459E-3</c:v>
                </c:pt>
                <c:pt idx="61">
                  <c:v>-4.687319257057343E-5</c:v>
                </c:pt>
                <c:pt idx="62">
                  <c:v>1.654386287610099E-2</c:v>
                </c:pt>
                <c:pt idx="63">
                  <c:v>7.9851535013835129E-3</c:v>
                </c:pt>
                <c:pt idx="64">
                  <c:v>-5.4040739876604071E-3</c:v>
                </c:pt>
                <c:pt idx="65">
                  <c:v>-3.2769634920027935E-3</c:v>
                </c:pt>
                <c:pt idx="66">
                  <c:v>-4.9209323371590674E-3</c:v>
                </c:pt>
                <c:pt idx="67">
                  <c:v>-1.1120212007109331E-2</c:v>
                </c:pt>
                <c:pt idx="68">
                  <c:v>-1.7086872225042793E-3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26-4241-9179-630B4E410DB8}"/>
            </c:ext>
          </c:extLst>
        </c:ser>
        <c:ser>
          <c:idx val="1"/>
          <c:order val="1"/>
          <c:tx>
            <c:strRef>
              <c:f>'Kohli (2008) t - Pa calc até 90'!$P$2</c:f>
              <c:strCache>
                <c:ptCount val="1"/>
                <c:pt idx="0">
                  <c:v>Índice de ganhos de comércio Kohli var% (Pa média harmônica até 1990)</c:v>
                </c:pt>
              </c:strCache>
            </c:strRef>
          </c:tx>
          <c:spPr>
            <a:ln>
              <a:solidFill>
                <a:srgbClr val="006666"/>
              </a:solidFill>
            </a:ln>
          </c:spPr>
          <c:marker>
            <c:symbol val="none"/>
          </c:marker>
          <c:cat>
            <c:numRef>
              <c:f>'SNA 2008 - Pa calculado até 90'!$B$3:$B$71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'Kohli (2008) t - Pa calc até 90'!$P$4:$P$72</c:f>
              <c:numCache>
                <c:formatCode>0.0%</c:formatCode>
                <c:ptCount val="69"/>
                <c:pt idx="0">
                  <c:v>-3.2343520740062415E-3</c:v>
                </c:pt>
                <c:pt idx="1">
                  <c:v>-4.6221404014001877E-5</c:v>
                </c:pt>
                <c:pt idx="2">
                  <c:v>4.4439489225030604E-2</c:v>
                </c:pt>
                <c:pt idx="3">
                  <c:v>-1.1482375788044896E-2</c:v>
                </c:pt>
                <c:pt idx="4">
                  <c:v>-4.4750930686495716E-3</c:v>
                </c:pt>
                <c:pt idx="5">
                  <c:v>7.9353216657038761E-3</c:v>
                </c:pt>
                <c:pt idx="6">
                  <c:v>1.5635209701684971E-2</c:v>
                </c:pt>
                <c:pt idx="7">
                  <c:v>-1.5446925601102945E-2</c:v>
                </c:pt>
                <c:pt idx="8">
                  <c:v>-1.7137223112104749E-3</c:v>
                </c:pt>
                <c:pt idx="9">
                  <c:v>-4.9418292167879851E-4</c:v>
                </c:pt>
                <c:pt idx="10">
                  <c:v>-3.5180810052236611E-3</c:v>
                </c:pt>
                <c:pt idx="11">
                  <c:v>-6.0306064702497775E-4</c:v>
                </c:pt>
                <c:pt idx="12">
                  <c:v>-3.7902477592861583E-3</c:v>
                </c:pt>
                <c:pt idx="13">
                  <c:v>-6.2538307117188108E-4</c:v>
                </c:pt>
                <c:pt idx="14">
                  <c:v>-3.4245290630039449E-3</c:v>
                </c:pt>
                <c:pt idx="15">
                  <c:v>-2.9691071846482675E-4</c:v>
                </c:pt>
                <c:pt idx="16">
                  <c:v>1.4416357712184524E-2</c:v>
                </c:pt>
                <c:pt idx="17">
                  <c:v>1.1295774031483408E-3</c:v>
                </c:pt>
                <c:pt idx="18">
                  <c:v>-6.1544358796965515E-3</c:v>
                </c:pt>
                <c:pt idx="19">
                  <c:v>-1.3373881992166936E-3</c:v>
                </c:pt>
                <c:pt idx="20">
                  <c:v>-3.2575771541532017E-3</c:v>
                </c:pt>
                <c:pt idx="21">
                  <c:v>3.0834161236004132E-3</c:v>
                </c:pt>
                <c:pt idx="22">
                  <c:v>6.6837793858884886E-3</c:v>
                </c:pt>
                <c:pt idx="23">
                  <c:v>-3.7506528033376396E-3</c:v>
                </c:pt>
                <c:pt idx="24">
                  <c:v>6.7012002260158354E-4</c:v>
                </c:pt>
                <c:pt idx="25">
                  <c:v>9.5938087372740011E-3</c:v>
                </c:pt>
                <c:pt idx="26">
                  <c:v>-2.1540634159183392E-2</c:v>
                </c:pt>
                <c:pt idx="27">
                  <c:v>4.797542647594355E-4</c:v>
                </c:pt>
                <c:pt idx="28">
                  <c:v>9.3951533911331708E-3</c:v>
                </c:pt>
                <c:pt idx="29">
                  <c:v>1.1553401371427796E-2</c:v>
                </c:pt>
                <c:pt idx="30">
                  <c:v>-9.6598144009867326E-3</c:v>
                </c:pt>
                <c:pt idx="31">
                  <c:v>-8.3791539266213633E-3</c:v>
                </c:pt>
                <c:pt idx="32">
                  <c:v>-2.5514119939247237E-2</c:v>
                </c:pt>
                <c:pt idx="33">
                  <c:v>-1.1963623328298034E-2</c:v>
                </c:pt>
                <c:pt idx="34">
                  <c:v>-1.7207672091913429E-3</c:v>
                </c:pt>
                <c:pt idx="35">
                  <c:v>7.0867889386181382E-3</c:v>
                </c:pt>
                <c:pt idx="36">
                  <c:v>1.6213888917428809E-2</c:v>
                </c:pt>
                <c:pt idx="37">
                  <c:v>-4.9924721761908097E-3</c:v>
                </c:pt>
                <c:pt idx="38">
                  <c:v>1.4481417661017071E-2</c:v>
                </c:pt>
                <c:pt idx="39">
                  <c:v>-7.7588644804126305E-3</c:v>
                </c:pt>
                <c:pt idx="40">
                  <c:v>9.5322389266121466E-3</c:v>
                </c:pt>
                <c:pt idx="41">
                  <c:v>-9.5199392379663461E-3</c:v>
                </c:pt>
                <c:pt idx="42">
                  <c:v>-9.126919848069126E-3</c:v>
                </c:pt>
                <c:pt idx="43">
                  <c:v>7.5193259632826415E-3</c:v>
                </c:pt>
                <c:pt idx="44">
                  <c:v>6.714908709663403E-3</c:v>
                </c:pt>
                <c:pt idx="45">
                  <c:v>-3.4513708619055006E-4</c:v>
                </c:pt>
                <c:pt idx="46">
                  <c:v>3.3677434645251747E-3</c:v>
                </c:pt>
                <c:pt idx="47">
                  <c:v>6.753568663630638E-3</c:v>
                </c:pt>
                <c:pt idx="48">
                  <c:v>2.3845131570261469E-3</c:v>
                </c:pt>
                <c:pt idx="49">
                  <c:v>3.9292283990954857E-4</c:v>
                </c:pt>
                <c:pt idx="50">
                  <c:v>-1.4332580834934827E-3</c:v>
                </c:pt>
                <c:pt idx="51">
                  <c:v>-1.6540050642557147E-2</c:v>
                </c:pt>
                <c:pt idx="52">
                  <c:v>-4.6251038824527413E-3</c:v>
                </c:pt>
                <c:pt idx="53">
                  <c:v>-5.1157850680584316E-3</c:v>
                </c:pt>
                <c:pt idx="54">
                  <c:v>3.445724783166515E-3</c:v>
                </c:pt>
                <c:pt idx="55">
                  <c:v>-2.27871648261746E-3</c:v>
                </c:pt>
                <c:pt idx="56">
                  <c:v>5.2144517958188086E-3</c:v>
                </c:pt>
                <c:pt idx="57">
                  <c:v>-4.8314210582166561E-3</c:v>
                </c:pt>
                <c:pt idx="58">
                  <c:v>6.930370153848342E-3</c:v>
                </c:pt>
                <c:pt idx="59">
                  <c:v>1.1054099466802914E-3</c:v>
                </c:pt>
                <c:pt idx="60">
                  <c:v>4.1909274533369345E-3</c:v>
                </c:pt>
                <c:pt idx="61">
                  <c:v>-1.1973665548725698E-5</c:v>
                </c:pt>
                <c:pt idx="62">
                  <c:v>1.4942548815277235E-2</c:v>
                </c:pt>
                <c:pt idx="63">
                  <c:v>8.1961172223572465E-3</c:v>
                </c:pt>
                <c:pt idx="64">
                  <c:v>-5.6887061925294802E-3</c:v>
                </c:pt>
                <c:pt idx="65">
                  <c:v>-3.3116139817930268E-3</c:v>
                </c:pt>
                <c:pt idx="66">
                  <c:v>-4.8297112167385858E-3</c:v>
                </c:pt>
                <c:pt idx="67">
                  <c:v>-1.217365864884179E-2</c:v>
                </c:pt>
                <c:pt idx="68">
                  <c:v>-1.5848752612220851E-3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26-4241-9179-630B4E410DB8}"/>
            </c:ext>
          </c:extLst>
        </c:ser>
        <c:ser>
          <c:idx val="2"/>
          <c:order val="2"/>
          <c:tx>
            <c:strRef>
              <c:f>'Reinsdorf (2009) - Pa calc 90'!$Q$1</c:f>
              <c:strCache>
                <c:ptCount val="1"/>
                <c:pt idx="0">
                  <c:v>Índice de ganhos de comércio  (Reinsdorf 2009) var% (Pa média harmônica até 1990)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numRef>
              <c:f>'SNA 2008 - Pa calculado até 90'!$B$3:$B$71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'Reinsdorf (2009) - Pa calc 90'!$Q$3:$Q$71</c:f>
              <c:numCache>
                <c:formatCode>0.00%</c:formatCode>
                <c:ptCount val="69"/>
                <c:pt idx="0">
                  <c:v>-3.1793743500852399E-3</c:v>
                </c:pt>
                <c:pt idx="1">
                  <c:v>-4.7093363554763772E-5</c:v>
                </c:pt>
                <c:pt idx="2">
                  <c:v>4.1549545813818943E-2</c:v>
                </c:pt>
                <c:pt idx="3">
                  <c:v>-1.1213721984587258E-2</c:v>
                </c:pt>
                <c:pt idx="4">
                  <c:v>-5.1490389352649105E-3</c:v>
                </c:pt>
                <c:pt idx="5">
                  <c:v>5.5719130787150149E-3</c:v>
                </c:pt>
                <c:pt idx="6">
                  <c:v>1.2490521057269334E-2</c:v>
                </c:pt>
                <c:pt idx="7">
                  <c:v>-1.5960843987524724E-2</c:v>
                </c:pt>
                <c:pt idx="8">
                  <c:v>-1.8623838694619391E-3</c:v>
                </c:pt>
                <c:pt idx="9">
                  <c:v>-5.4976190725486028E-4</c:v>
                </c:pt>
                <c:pt idx="10">
                  <c:v>-2.6142374297412926E-3</c:v>
                </c:pt>
                <c:pt idx="11">
                  <c:v>-1.0251714639078987E-3</c:v>
                </c:pt>
                <c:pt idx="12">
                  <c:v>-3.7474631976440794E-3</c:v>
                </c:pt>
                <c:pt idx="13">
                  <c:v>-5.8333425289131403E-4</c:v>
                </c:pt>
                <c:pt idx="14">
                  <c:v>-3.9203010480759809E-3</c:v>
                </c:pt>
                <c:pt idx="15">
                  <c:v>-4.1133868586571332E-4</c:v>
                </c:pt>
                <c:pt idx="16">
                  <c:v>1.1757647691398677E-2</c:v>
                </c:pt>
                <c:pt idx="17">
                  <c:v>1.1108378625085571E-3</c:v>
                </c:pt>
                <c:pt idx="18">
                  <c:v>-7.0552127659499926E-3</c:v>
                </c:pt>
                <c:pt idx="19">
                  <c:v>-1.3953984842487873E-3</c:v>
                </c:pt>
                <c:pt idx="20">
                  <c:v>-3.2298657216259536E-3</c:v>
                </c:pt>
                <c:pt idx="21">
                  <c:v>2.9271209523462557E-3</c:v>
                </c:pt>
                <c:pt idx="22">
                  <c:v>6.3463681748710532E-3</c:v>
                </c:pt>
                <c:pt idx="23">
                  <c:v>-3.8977993317617352E-3</c:v>
                </c:pt>
                <c:pt idx="24">
                  <c:v>6.803597072843504E-4</c:v>
                </c:pt>
                <c:pt idx="25">
                  <c:v>9.637183271257458E-3</c:v>
                </c:pt>
                <c:pt idx="26">
                  <c:v>-2.0864443591997749E-2</c:v>
                </c:pt>
                <c:pt idx="27">
                  <c:v>2.1663510771283406E-4</c:v>
                </c:pt>
                <c:pt idx="28">
                  <c:v>9.5139556869436002E-3</c:v>
                </c:pt>
                <c:pt idx="29">
                  <c:v>1.1134640407988103E-2</c:v>
                </c:pt>
                <c:pt idx="30">
                  <c:v>-1.0623316845189535E-2</c:v>
                </c:pt>
                <c:pt idx="31">
                  <c:v>-7.845637148562264E-3</c:v>
                </c:pt>
                <c:pt idx="32">
                  <c:v>-2.1849946450693717E-2</c:v>
                </c:pt>
                <c:pt idx="33">
                  <c:v>-1.3340977061933008E-2</c:v>
                </c:pt>
                <c:pt idx="34">
                  <c:v>-1.9096744623763595E-3</c:v>
                </c:pt>
                <c:pt idx="35">
                  <c:v>6.1993233935663996E-3</c:v>
                </c:pt>
                <c:pt idx="36">
                  <c:v>1.4497517995154446E-2</c:v>
                </c:pt>
                <c:pt idx="37">
                  <c:v>-5.0674101963630504E-3</c:v>
                </c:pt>
                <c:pt idx="38">
                  <c:v>1.773061950378094E-2</c:v>
                </c:pt>
                <c:pt idx="39">
                  <c:v>-7.4116753007497874E-3</c:v>
                </c:pt>
                <c:pt idx="40">
                  <c:v>9.1025827676034302E-3</c:v>
                </c:pt>
                <c:pt idx="41">
                  <c:v>-1.0807745814918748E-2</c:v>
                </c:pt>
                <c:pt idx="42">
                  <c:v>-1.026072308318691E-2</c:v>
                </c:pt>
                <c:pt idx="43">
                  <c:v>6.9384241602081604E-3</c:v>
                </c:pt>
                <c:pt idx="44">
                  <c:v>6.4361667550454204E-3</c:v>
                </c:pt>
                <c:pt idx="45">
                  <c:v>-3.032236030383374E-4</c:v>
                </c:pt>
                <c:pt idx="46">
                  <c:v>3.7282100262590063E-3</c:v>
                </c:pt>
                <c:pt idx="47">
                  <c:v>7.6603227033289218E-3</c:v>
                </c:pt>
                <c:pt idx="48">
                  <c:v>2.5178343959481732E-3</c:v>
                </c:pt>
                <c:pt idx="49">
                  <c:v>3.914756167732255E-4</c:v>
                </c:pt>
                <c:pt idx="50">
                  <c:v>-1.4624553089030465E-3</c:v>
                </c:pt>
                <c:pt idx="51">
                  <c:v>-1.2989432002739918E-2</c:v>
                </c:pt>
                <c:pt idx="52">
                  <c:v>-4.662145769545217E-3</c:v>
                </c:pt>
                <c:pt idx="53">
                  <c:v>-4.6882382361208164E-3</c:v>
                </c:pt>
                <c:pt idx="54">
                  <c:v>3.1468988192413982E-3</c:v>
                </c:pt>
                <c:pt idx="55">
                  <c:v>-2.3326692206714905E-3</c:v>
                </c:pt>
                <c:pt idx="56">
                  <c:v>5.2297434587516792E-3</c:v>
                </c:pt>
                <c:pt idx="57">
                  <c:v>-5.2044322708667684E-3</c:v>
                </c:pt>
                <c:pt idx="58">
                  <c:v>7.7108742676484966E-3</c:v>
                </c:pt>
                <c:pt idx="59">
                  <c:v>1.2554175604992722E-3</c:v>
                </c:pt>
                <c:pt idx="60">
                  <c:v>3.9802939702336783E-3</c:v>
                </c:pt>
                <c:pt idx="61">
                  <c:v>-4.6913202218433828E-5</c:v>
                </c:pt>
                <c:pt idx="62">
                  <c:v>1.6247587997071763E-2</c:v>
                </c:pt>
                <c:pt idx="63">
                  <c:v>7.9173855670202752E-3</c:v>
                </c:pt>
                <c:pt idx="64">
                  <c:v>-5.4358086357578772E-3</c:v>
                </c:pt>
                <c:pt idx="65">
                  <c:v>-3.2904047471302047E-3</c:v>
                </c:pt>
                <c:pt idx="66">
                  <c:v>-4.9526235089302094E-3</c:v>
                </c:pt>
                <c:pt idx="67">
                  <c:v>-1.1278938998680835E-2</c:v>
                </c:pt>
                <c:pt idx="68">
                  <c:v>-1.707687084846015E-3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326-4241-9179-630B4E410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715456"/>
        <c:axId val="177717248"/>
      </c:lineChart>
      <c:catAx>
        <c:axId val="177715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177717248"/>
        <c:crosses val="autoZero"/>
        <c:auto val="1"/>
        <c:lblAlgn val="ctr"/>
        <c:lblOffset val="100"/>
        <c:noMultiLvlLbl val="0"/>
      </c:catAx>
      <c:valAx>
        <c:axId val="177717248"/>
        <c:scaling>
          <c:orientation val="minMax"/>
        </c:scaling>
        <c:delete val="0"/>
        <c:axPos val="l"/>
        <c:majorGridlines/>
        <c:numFmt formatCode="0.0%" sourceLinked="0"/>
        <c:majorTickMark val="out"/>
        <c:minorTickMark val="none"/>
        <c:tickLblPos val="nextTo"/>
        <c:crossAx val="17771545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"/>
          <c:y val="0.87690927522948503"/>
          <c:w val="1"/>
          <c:h val="0.1230907699423442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'SNA 2008 - Pa calculado até 90'!$M$1</c:f>
              <c:strCache>
                <c:ptCount val="1"/>
                <c:pt idx="0">
                  <c:v>Var. Real (%) PIB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cat>
            <c:numRef>
              <c:f>'SNA 2008 - Pa calculado até 90'!$B$3:$B$45</c:f>
              <c:numCache>
                <c:formatCode>General</c:formatCode>
                <c:ptCount val="43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</c:numCache>
            </c:numRef>
          </c:cat>
          <c:val>
            <c:numRef>
              <c:f>'SNA 2008 - Pa calculado até 90'!$M$3:$M$45</c:f>
              <c:numCache>
                <c:formatCode>0.00%</c:formatCode>
                <c:ptCount val="43"/>
                <c:pt idx="0">
                  <c:v>9.6999999999999975E-2</c:v>
                </c:pt>
                <c:pt idx="1">
                  <c:v>7.6999999999999957E-2</c:v>
                </c:pt>
                <c:pt idx="2">
                  <c:v>6.800000000000006E-2</c:v>
                </c:pt>
                <c:pt idx="3">
                  <c:v>4.9000000000000155E-2</c:v>
                </c:pt>
                <c:pt idx="4">
                  <c:v>7.2999999999999954E-2</c:v>
                </c:pt>
                <c:pt idx="5">
                  <c:v>4.6999999999999931E-2</c:v>
                </c:pt>
                <c:pt idx="6">
                  <c:v>7.8000000000000069E-2</c:v>
                </c:pt>
                <c:pt idx="7">
                  <c:v>8.8000000000000078E-2</c:v>
                </c:pt>
                <c:pt idx="8">
                  <c:v>2.9000000000000137E-2</c:v>
                </c:pt>
                <c:pt idx="9">
                  <c:v>7.6999999999999957E-2</c:v>
                </c:pt>
                <c:pt idx="10">
                  <c:v>0.1080000000000001</c:v>
                </c:pt>
                <c:pt idx="11">
                  <c:v>9.8000000000000087E-2</c:v>
                </c:pt>
                <c:pt idx="12">
                  <c:v>9.4000000000000083E-2</c:v>
                </c:pt>
                <c:pt idx="13">
                  <c:v>8.5999999999999854E-2</c:v>
                </c:pt>
                <c:pt idx="14">
                  <c:v>6.5999999999999837E-2</c:v>
                </c:pt>
                <c:pt idx="15">
                  <c:v>6.0000000000000053E-3</c:v>
                </c:pt>
                <c:pt idx="16">
                  <c:v>3.400000000000003E-2</c:v>
                </c:pt>
                <c:pt idx="17">
                  <c:v>2.4000000000000021E-2</c:v>
                </c:pt>
                <c:pt idx="18">
                  <c:v>6.6999999999999948E-2</c:v>
                </c:pt>
                <c:pt idx="19">
                  <c:v>4.2000000000000037E-2</c:v>
                </c:pt>
                <c:pt idx="20">
                  <c:v>9.8000000000000087E-2</c:v>
                </c:pt>
                <c:pt idx="21">
                  <c:v>9.4999999999999973E-2</c:v>
                </c:pt>
                <c:pt idx="22">
                  <c:v>0.10400000000000009</c:v>
                </c:pt>
                <c:pt idx="23">
                  <c:v>0.11342921993190824</c:v>
                </c:pt>
                <c:pt idx="24">
                  <c:v>0.11940348116250821</c:v>
                </c:pt>
                <c:pt idx="25">
                  <c:v>0.13968721779678095</c:v>
                </c:pt>
                <c:pt idx="26">
                  <c:v>8.153938684571882E-2</c:v>
                </c:pt>
                <c:pt idx="27">
                  <c:v>5.1666490840630352E-2</c:v>
                </c:pt>
                <c:pt idx="28">
                  <c:v>0.10257129534787301</c:v>
                </c:pt>
                <c:pt idx="29">
                  <c:v>4.934328069789351E-2</c:v>
                </c:pt>
                <c:pt idx="30">
                  <c:v>4.9698976892475377E-2</c:v>
                </c:pt>
                <c:pt idx="31">
                  <c:v>6.7595601220407309E-2</c:v>
                </c:pt>
                <c:pt idx="32">
                  <c:v>9.2000000000000082E-2</c:v>
                </c:pt>
                <c:pt idx="33">
                  <c:v>-4.2499999999999982E-2</c:v>
                </c:pt>
                <c:pt idx="34">
                  <c:v>8.2999999999999741E-3</c:v>
                </c:pt>
                <c:pt idx="35">
                  <c:v>-2.9300000000000104E-2</c:v>
                </c:pt>
                <c:pt idx="36">
                  <c:v>5.4000000000000048E-2</c:v>
                </c:pt>
                <c:pt idx="37">
                  <c:v>7.8500000000000014E-2</c:v>
                </c:pt>
                <c:pt idx="38">
                  <c:v>7.4899999999999967E-2</c:v>
                </c:pt>
                <c:pt idx="39">
                  <c:v>3.5299999999999887E-2</c:v>
                </c:pt>
                <c:pt idx="40">
                  <c:v>-6.0000000000004494E-4</c:v>
                </c:pt>
                <c:pt idx="41">
                  <c:v>3.1600000000000072E-2</c:v>
                </c:pt>
                <c:pt idx="42">
                  <c:v>-4.3499999999999983E-2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36C-4005-BFF7-BAF8131A771E}"/>
            </c:ext>
          </c:extLst>
        </c:ser>
        <c:ser>
          <c:idx val="1"/>
          <c:order val="1"/>
          <c:tx>
            <c:strRef>
              <c:f>'SNA 2008 - Pa calculado até 90'!$N$1</c:f>
              <c:strCache>
                <c:ptCount val="1"/>
                <c:pt idx="0">
                  <c:v>Var. Real (%) RIB</c:v>
                </c:pt>
              </c:strCache>
            </c:strRef>
          </c:tx>
          <c:spPr>
            <a:solidFill>
              <a:srgbClr val="006666"/>
            </a:solidFill>
          </c:spPr>
          <c:invertIfNegative val="0"/>
          <c:cat>
            <c:numRef>
              <c:f>'SNA 2008 - Pa calculado até 90'!$B$3:$B$45</c:f>
              <c:numCache>
                <c:formatCode>General</c:formatCode>
                <c:ptCount val="43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</c:numCache>
            </c:numRef>
          </c:cat>
          <c:val>
            <c:numRef>
              <c:f>'SNA 2008 - Pa calculado até 90'!$N$3:$N$45</c:f>
              <c:numCache>
                <c:formatCode>0.00%</c:formatCode>
                <c:ptCount val="43"/>
                <c:pt idx="0">
                  <c:v>9.3432307337793619E-2</c:v>
                </c:pt>
                <c:pt idx="1">
                  <c:v>7.6949156809661856E-2</c:v>
                </c:pt>
                <c:pt idx="2">
                  <c:v>0.11155485137270671</c:v>
                </c:pt>
                <c:pt idx="3">
                  <c:v>3.7503475281893239E-2</c:v>
                </c:pt>
                <c:pt idx="4">
                  <c:v>6.7758677407701473E-2</c:v>
                </c:pt>
                <c:pt idx="5">
                  <c:v>5.2915571831342767E-2</c:v>
                </c:pt>
                <c:pt idx="6">
                  <c:v>9.1309280229190604E-2</c:v>
                </c:pt>
                <c:pt idx="7">
                  <c:v>7.0048205731469748E-2</c:v>
                </c:pt>
                <c:pt idx="8">
                  <c:v>2.7046421736143689E-2</c:v>
                </c:pt>
                <c:pt idx="9">
                  <c:v>7.6414497391761982E-2</c:v>
                </c:pt>
                <c:pt idx="10">
                  <c:v>0.10511712745826918</c:v>
                </c:pt>
                <c:pt idx="11">
                  <c:v>9.6887136968549337E-2</c:v>
                </c:pt>
                <c:pt idx="12">
                  <c:v>8.9971569720055822E-2</c:v>
                </c:pt>
                <c:pt idx="13">
                  <c:v>8.5370583181920923E-2</c:v>
                </c:pt>
                <c:pt idx="14">
                  <c:v>6.1911686211733707E-2</c:v>
                </c:pt>
                <c:pt idx="15">
                  <c:v>5.5885756403599718E-3</c:v>
                </c:pt>
                <c:pt idx="16">
                  <c:v>4.6210667779975401E-2</c:v>
                </c:pt>
                <c:pt idx="17">
                  <c:v>2.5179333570597429E-2</c:v>
                </c:pt>
                <c:pt idx="18">
                  <c:v>5.9329038073688611E-2</c:v>
                </c:pt>
                <c:pt idx="19">
                  <c:v>4.0545865227106903E-2</c:v>
                </c:pt>
                <c:pt idx="20">
                  <c:v>9.4494601743727813E-2</c:v>
                </c:pt>
                <c:pt idx="21">
                  <c:v>9.8196790292555125E-2</c:v>
                </c:pt>
                <c:pt idx="22">
                  <c:v>0.11092030767401262</c:v>
                </c:pt>
                <c:pt idx="23">
                  <c:v>0.10921744845502968</c:v>
                </c:pt>
                <c:pt idx="24">
                  <c:v>0.12014344000365895</c:v>
                </c:pt>
                <c:pt idx="25">
                  <c:v>0.15039528796738821</c:v>
                </c:pt>
                <c:pt idx="26">
                  <c:v>6.0882142561510033E-2</c:v>
                </c:pt>
                <c:pt idx="27">
                  <c:v>5.1892274549433015E-2</c:v>
                </c:pt>
                <c:pt idx="28">
                  <c:v>0.11263278419129441</c:v>
                </c:pt>
                <c:pt idx="29">
                  <c:v>6.0833024451781403E-2</c:v>
                </c:pt>
                <c:pt idx="30">
                  <c:v>3.8725756328207961E-2</c:v>
                </c:pt>
                <c:pt idx="31">
                  <c:v>5.9472912426636437E-2</c:v>
                </c:pt>
                <c:pt idx="32">
                  <c:v>6.8782011435100099E-2</c:v>
                </c:pt>
                <c:pt idx="33">
                  <c:v>-5.5276617918237458E-2</c:v>
                </c:pt>
                <c:pt idx="34">
                  <c:v>6.3930887987340146E-3</c:v>
                </c:pt>
                <c:pt idx="35">
                  <c:v>-2.306642292141281E-2</c:v>
                </c:pt>
                <c:pt idx="36">
                  <c:v>7.0577212353716723E-2</c:v>
                </c:pt>
                <c:pt idx="37">
                  <c:v>7.2590957724304239E-2</c:v>
                </c:pt>
                <c:pt idx="38">
                  <c:v>9.4285634148342679E-2</c:v>
                </c:pt>
                <c:pt idx="39">
                  <c:v>2.7180310617614278E-2</c:v>
                </c:pt>
                <c:pt idx="40">
                  <c:v>9.0624281071194357E-3</c:v>
                </c:pt>
                <c:pt idx="41">
                  <c:v>1.9997203966954036E-2</c:v>
                </c:pt>
                <c:pt idx="42">
                  <c:v>-5.346274052677602E-2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36C-4005-BFF7-BAF8131A7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752704"/>
        <c:axId val="177758592"/>
      </c:barChart>
      <c:catAx>
        <c:axId val="177752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177758592"/>
        <c:crosses val="autoZero"/>
        <c:auto val="1"/>
        <c:lblAlgn val="ctr"/>
        <c:lblOffset val="100"/>
        <c:noMultiLvlLbl val="0"/>
      </c:catAx>
      <c:valAx>
        <c:axId val="177758592"/>
        <c:scaling>
          <c:orientation val="minMax"/>
          <c:min val="-7.0000000000000007E-2"/>
        </c:scaling>
        <c:delete val="0"/>
        <c:axPos val="l"/>
        <c:majorGridlines/>
        <c:numFmt formatCode="0.0%" sourceLinked="0"/>
        <c:majorTickMark val="out"/>
        <c:minorTickMark val="none"/>
        <c:tickLblPos val="nextTo"/>
        <c:crossAx val="177752704"/>
        <c:crosses val="autoZero"/>
        <c:crossBetween val="between"/>
        <c:majorUnit val="2.0000000000000004E-2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'SNA 2008 - Pa calculado até 90'!$M$1</c:f>
              <c:strCache>
                <c:ptCount val="1"/>
                <c:pt idx="0">
                  <c:v>Var. Real (%) PIB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cat>
            <c:numRef>
              <c:f>'SNA 2008 - Pa calculado até 90'!$B$46:$B$71</c:f>
              <c:numCache>
                <c:formatCode>General</c:formatCode>
                <c:ptCount val="26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</c:numCache>
            </c:numRef>
          </c:cat>
          <c:val>
            <c:numRef>
              <c:f>'SNA 2008 - Pa calculado até 90'!$M$46:$M$71</c:f>
              <c:numCache>
                <c:formatCode>0.00%</c:formatCode>
                <c:ptCount val="26"/>
                <c:pt idx="0">
                  <c:v>1.0314842776979249E-2</c:v>
                </c:pt>
                <c:pt idx="1">
                  <c:v>-5.4357985171988865E-3</c:v>
                </c:pt>
                <c:pt idx="2">
                  <c:v>4.9247661973134793E-2</c:v>
                </c:pt>
                <c:pt idx="3">
                  <c:v>5.8528729438989791E-2</c:v>
                </c:pt>
                <c:pt idx="4">
                  <c:v>4.2237936336471549E-2</c:v>
                </c:pt>
                <c:pt idx="5">
                  <c:v>2.658589682476431E-2</c:v>
                </c:pt>
                <c:pt idx="6">
                  <c:v>3.3948459853159418E-2</c:v>
                </c:pt>
                <c:pt idx="7">
                  <c:v>3.380979019523167E-3</c:v>
                </c:pt>
                <c:pt idx="8">
                  <c:v>4.6793756667951047E-3</c:v>
                </c:pt>
                <c:pt idx="9">
                  <c:v>4.3879494436487976E-2</c:v>
                </c:pt>
                <c:pt idx="10">
                  <c:v>1.3898964044580131E-2</c:v>
                </c:pt>
                <c:pt idx="11">
                  <c:v>3.0534618568361704E-2</c:v>
                </c:pt>
                <c:pt idx="12">
                  <c:v>1.1408289987710818E-2</c:v>
                </c:pt>
                <c:pt idx="13">
                  <c:v>5.7599646368599933E-2</c:v>
                </c:pt>
                <c:pt idx="14">
                  <c:v>3.2021320621623994E-2</c:v>
                </c:pt>
                <c:pt idx="15">
                  <c:v>3.9619887089948458E-2</c:v>
                </c:pt>
                <c:pt idx="16">
                  <c:v>6.0698706073315289E-2</c:v>
                </c:pt>
                <c:pt idx="17">
                  <c:v>5.0941954481199314E-2</c:v>
                </c:pt>
                <c:pt idx="18">
                  <c:v>-1.2581200299162099E-3</c:v>
                </c:pt>
                <c:pt idx="19">
                  <c:v>7.5282258181216255E-2</c:v>
                </c:pt>
                <c:pt idx="20">
                  <c:v>3.9744230794470203E-2</c:v>
                </c:pt>
                <c:pt idx="21">
                  <c:v>1.9211759850945365E-2</c:v>
                </c:pt>
                <c:pt idx="22">
                  <c:v>3.0048226702888536E-2</c:v>
                </c:pt>
                <c:pt idx="23">
                  <c:v>5.0395574027326528E-3</c:v>
                </c:pt>
                <c:pt idx="24">
                  <c:v>-3.7692556174104164E-2</c:v>
                </c:pt>
                <c:pt idx="25">
                  <c:v>-3.5947391982152688E-2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CDD-469D-A9A8-9E39D652BC58}"/>
            </c:ext>
          </c:extLst>
        </c:ser>
        <c:ser>
          <c:idx val="1"/>
          <c:order val="1"/>
          <c:tx>
            <c:strRef>
              <c:f>'SNA 2008 - Pa calculado até 90'!$N$1</c:f>
              <c:strCache>
                <c:ptCount val="1"/>
                <c:pt idx="0">
                  <c:v>Var. Real (%) RIB</c:v>
                </c:pt>
              </c:strCache>
            </c:strRef>
          </c:tx>
          <c:spPr>
            <a:solidFill>
              <a:srgbClr val="006666"/>
            </a:solidFill>
          </c:spPr>
          <c:invertIfNegative val="0"/>
          <c:cat>
            <c:numRef>
              <c:f>'SNA 2008 - Pa calculado até 90'!$B$46:$B$71</c:f>
              <c:numCache>
                <c:formatCode>General</c:formatCode>
                <c:ptCount val="26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</c:numCache>
            </c:numRef>
          </c:cat>
          <c:val>
            <c:numRef>
              <c:f>'SNA 2008 - Pa calculado até 90'!$N$46:$N$71</c:f>
              <c:numCache>
                <c:formatCode>0.00%</c:formatCode>
                <c:ptCount val="26"/>
                <c:pt idx="0">
                  <c:v>1.7354114850467228E-2</c:v>
                </c:pt>
                <c:pt idx="1">
                  <c:v>9.8884595061021763E-4</c:v>
                </c:pt>
                <c:pt idx="2">
                  <c:v>4.8929358095378461E-2</c:v>
                </c:pt>
                <c:pt idx="3">
                  <c:v>6.2485677351029167E-2</c:v>
                </c:pt>
                <c:pt idx="4">
                  <c:v>5.0275487287729792E-2</c:v>
                </c:pt>
                <c:pt idx="5">
                  <c:v>2.917824885221254E-2</c:v>
                </c:pt>
                <c:pt idx="6">
                  <c:v>3.4352647037820372E-2</c:v>
                </c:pt>
                <c:pt idx="7">
                  <c:v>1.9009120778494815E-3</c:v>
                </c:pt>
                <c:pt idx="8">
                  <c:v>-8.3154654790082994E-3</c:v>
                </c:pt>
                <c:pt idx="9">
                  <c:v>3.9074165162878982E-2</c:v>
                </c:pt>
                <c:pt idx="10">
                  <c:v>9.1735821634593151E-3</c:v>
                </c:pt>
                <c:pt idx="11">
                  <c:v>3.3790867618022746E-2</c:v>
                </c:pt>
                <c:pt idx="12">
                  <c:v>9.0555259972338042E-3</c:v>
                </c:pt>
                <c:pt idx="13">
                  <c:v>6.3157001155629056E-2</c:v>
                </c:pt>
                <c:pt idx="14">
                  <c:v>2.667379744273557E-2</c:v>
                </c:pt>
                <c:pt idx="15">
                  <c:v>4.7695698439842227E-2</c:v>
                </c:pt>
                <c:pt idx="16">
                  <c:v>6.2030189834038518E-2</c:v>
                </c:pt>
                <c:pt idx="17">
                  <c:v>5.5140679576217932E-2</c:v>
                </c:pt>
                <c:pt idx="18">
                  <c:v>-1.3049342503843597E-3</c:v>
                </c:pt>
                <c:pt idx="19">
                  <c:v>9.3071580413670363E-2</c:v>
                </c:pt>
                <c:pt idx="20">
                  <c:v>4.8046748079542123E-2</c:v>
                </c:pt>
                <c:pt idx="21">
                  <c:v>1.370386409161739E-2</c:v>
                </c:pt>
                <c:pt idx="22">
                  <c:v>2.6672796268981003E-2</c:v>
                </c:pt>
                <c:pt idx="23">
                  <c:v>9.3825744585496196E-5</c:v>
                </c:pt>
                <c:pt idx="24">
                  <c:v>-4.8393618965467455E-2</c:v>
                </c:pt>
                <c:pt idx="25">
                  <c:v>-3.7594656355294687E-2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CDD-469D-A9A8-9E39D652BC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792896"/>
        <c:axId val="177794432"/>
      </c:barChart>
      <c:catAx>
        <c:axId val="177792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177794432"/>
        <c:crosses val="autoZero"/>
        <c:auto val="1"/>
        <c:lblAlgn val="ctr"/>
        <c:lblOffset val="100"/>
        <c:noMultiLvlLbl val="0"/>
      </c:catAx>
      <c:valAx>
        <c:axId val="177794432"/>
        <c:scaling>
          <c:orientation val="minMax"/>
          <c:max val="0.1"/>
        </c:scaling>
        <c:delete val="0"/>
        <c:axPos val="l"/>
        <c:majorGridlines/>
        <c:numFmt formatCode="0.0%" sourceLinked="0"/>
        <c:majorTickMark val="out"/>
        <c:minorTickMark val="none"/>
        <c:tickLblPos val="nextTo"/>
        <c:crossAx val="177792896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'Kohli (2008) t - Pa calc até 90'!$K$1</c:f>
              <c:strCache>
                <c:ptCount val="1"/>
                <c:pt idx="0">
                  <c:v>Efeito Termos de Troca (Kohli 2008)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 w="15875">
              <a:solidFill>
                <a:schemeClr val="bg1">
                  <a:lumMod val="50000"/>
                </a:schemeClr>
              </a:solidFill>
            </a:ln>
          </c:spPr>
          <c:invertIfNegative val="0"/>
          <c:cat>
            <c:numRef>
              <c:f>'Kohli (2008) t - Pa calc até 90'!$B$4:$B$72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'Kohli (2008) t - Pa calc até 90'!$K$4:$K$72</c:f>
              <c:numCache>
                <c:formatCode>0.000</c:formatCode>
                <c:ptCount val="69"/>
                <c:pt idx="0">
                  <c:v>-3.4161333340741629E-3</c:v>
                </c:pt>
                <c:pt idx="1">
                  <c:v>-1.7517209637762545E-6</c:v>
                </c:pt>
                <c:pt idx="2">
                  <c:v>4.2577615860295397E-2</c:v>
                </c:pt>
                <c:pt idx="3">
                  <c:v>-1.1040494837542176E-2</c:v>
                </c:pt>
                <c:pt idx="4">
                  <c:v>-7.4251210597166698E-3</c:v>
                </c:pt>
                <c:pt idx="5">
                  <c:v>2.0253112554004206E-3</c:v>
                </c:pt>
                <c:pt idx="6">
                  <c:v>1.5837100950750537E-2</c:v>
                </c:pt>
                <c:pt idx="7">
                  <c:v>-1.5385020534640729E-2</c:v>
                </c:pt>
                <c:pt idx="8">
                  <c:v>5.1000232009591653E-4</c:v>
                </c:pt>
                <c:pt idx="9">
                  <c:v>-9.307007158202514E-4</c:v>
                </c:pt>
                <c:pt idx="10">
                  <c:v>-2.1257371501439723E-3</c:v>
                </c:pt>
                <c:pt idx="11">
                  <c:v>-2.2234553978466368E-3</c:v>
                </c:pt>
                <c:pt idx="12">
                  <c:v>-3.6500983718730819E-3</c:v>
                </c:pt>
                <c:pt idx="13">
                  <c:v>-2.0090289921692033E-4</c:v>
                </c:pt>
                <c:pt idx="14">
                  <c:v>-4.9317819303566941E-3</c:v>
                </c:pt>
                <c:pt idx="15">
                  <c:v>-9.3180117544818778E-4</c:v>
                </c:pt>
                <c:pt idx="16">
                  <c:v>1.2388980665300102E-2</c:v>
                </c:pt>
                <c:pt idx="17">
                  <c:v>6.8452267922406611E-4</c:v>
                </c:pt>
                <c:pt idx="18">
                  <c:v>-5.137588497062571E-3</c:v>
                </c:pt>
                <c:pt idx="19">
                  <c:v>-1.3610992342341093E-3</c:v>
                </c:pt>
                <c:pt idx="20">
                  <c:v>-3.1841508460477902E-3</c:v>
                </c:pt>
                <c:pt idx="21">
                  <c:v>3.0844447973705728E-3</c:v>
                </c:pt>
                <c:pt idx="22">
                  <c:v>6.8635842819539548E-3</c:v>
                </c:pt>
                <c:pt idx="23">
                  <c:v>-4.3450259051405022E-3</c:v>
                </c:pt>
                <c:pt idx="24">
                  <c:v>3.4567921549725388E-4</c:v>
                </c:pt>
                <c:pt idx="25">
                  <c:v>9.4452051335368967E-3</c:v>
                </c:pt>
                <c:pt idx="26">
                  <c:v>-1.9141947865193153E-2</c:v>
                </c:pt>
                <c:pt idx="27">
                  <c:v>-4.2975010571292063E-3</c:v>
                </c:pt>
                <c:pt idx="28">
                  <c:v>8.941647784297152E-3</c:v>
                </c:pt>
                <c:pt idx="29">
                  <c:v>1.1699093456863133E-2</c:v>
                </c:pt>
                <c:pt idx="30">
                  <c:v>-1.0719188468494041E-2</c:v>
                </c:pt>
                <c:pt idx="31">
                  <c:v>-6.7898123553457642E-3</c:v>
                </c:pt>
                <c:pt idx="32">
                  <c:v>-2.171513331548806E-2</c:v>
                </c:pt>
                <c:pt idx="33">
                  <c:v>-1.2425693283400086E-2</c:v>
                </c:pt>
                <c:pt idx="34">
                  <c:v>-2.3311758415079389E-3</c:v>
                </c:pt>
                <c:pt idx="35">
                  <c:v>-1.1624486251923549E-3</c:v>
                </c:pt>
                <c:pt idx="36">
                  <c:v>6.9085496264541307E-3</c:v>
                </c:pt>
                <c:pt idx="37">
                  <c:v>-4.2808800084248753E-3</c:v>
                </c:pt>
                <c:pt idx="38">
                  <c:v>1.9002192453665377E-2</c:v>
                </c:pt>
                <c:pt idx="39">
                  <c:v>-9.3404827700444074E-3</c:v>
                </c:pt>
                <c:pt idx="40">
                  <c:v>6.7839423657920792E-3</c:v>
                </c:pt>
                <c:pt idx="41">
                  <c:v>-3.4138046889669749E-3</c:v>
                </c:pt>
                <c:pt idx="42">
                  <c:v>-7.6594455449473676E-3</c:v>
                </c:pt>
                <c:pt idx="43">
                  <c:v>6.8785719077187838E-3</c:v>
                </c:pt>
                <c:pt idx="44">
                  <c:v>5.6352438649527594E-3</c:v>
                </c:pt>
                <c:pt idx="45">
                  <c:v>1.0978098686702639E-3</c:v>
                </c:pt>
                <c:pt idx="46">
                  <c:v>3.7078839433335813E-3</c:v>
                </c:pt>
                <c:pt idx="47">
                  <c:v>3.8603175813553109E-3</c:v>
                </c:pt>
                <c:pt idx="48">
                  <c:v>8.0465659428700302E-4</c:v>
                </c:pt>
                <c:pt idx="49">
                  <c:v>-4.6958304655379297E-4</c:v>
                </c:pt>
                <c:pt idx="50">
                  <c:v>-1.8392890017523836E-3</c:v>
                </c:pt>
                <c:pt idx="51">
                  <c:v>-1.0998519862814551E-2</c:v>
                </c:pt>
                <c:pt idx="52">
                  <c:v>-4.7605673772804624E-3</c:v>
                </c:pt>
                <c:pt idx="53">
                  <c:v>-2.4318054228435857E-3</c:v>
                </c:pt>
                <c:pt idx="54">
                  <c:v>2.5788519723520791E-3</c:v>
                </c:pt>
                <c:pt idx="55">
                  <c:v>-1.7178735188725549E-3</c:v>
                </c:pt>
                <c:pt idx="56">
                  <c:v>5.3844797619667303E-3</c:v>
                </c:pt>
                <c:pt idx="57">
                  <c:v>1.7482557082833705E-4</c:v>
                </c:pt>
                <c:pt idx="58">
                  <c:v>9.4355430155173073E-3</c:v>
                </c:pt>
                <c:pt idx="59">
                  <c:v>2.265675568362401E-3</c:v>
                </c:pt>
                <c:pt idx="60">
                  <c:v>4.2749902522750969E-3</c:v>
                </c:pt>
                <c:pt idx="61">
                  <c:v>-5.0969336999494394E-4</c:v>
                </c:pt>
                <c:pt idx="62">
                  <c:v>1.3858173750266572E-2</c:v>
                </c:pt>
                <c:pt idx="63">
                  <c:v>8.3957839402603578E-3</c:v>
                </c:pt>
                <c:pt idx="64">
                  <c:v>-5.0034953817110085E-3</c:v>
                </c:pt>
                <c:pt idx="65">
                  <c:v>-3.1249547392300744E-3</c:v>
                </c:pt>
                <c:pt idx="66">
                  <c:v>-5.4103237906502925E-3</c:v>
                </c:pt>
                <c:pt idx="67">
                  <c:v>-1.1230923827155157E-2</c:v>
                </c:pt>
                <c:pt idx="68">
                  <c:v>-1.2915225064036894E-3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006-47F6-BE55-5DB6095C1D73}"/>
            </c:ext>
          </c:extLst>
        </c:ser>
        <c:ser>
          <c:idx val="1"/>
          <c:order val="1"/>
          <c:tx>
            <c:strRef>
              <c:f>'Kohli (2008) t - Pa calc até 90'!$L$1</c:f>
              <c:strCache>
                <c:ptCount val="1"/>
                <c:pt idx="0">
                  <c:v>Efeito Preços Relativos (Kohli 2008)</c:v>
                </c:pt>
              </c:strCache>
            </c:strRef>
          </c:tx>
          <c:spPr>
            <a:solidFill>
              <a:srgbClr val="006666"/>
            </a:solidFill>
            <a:ln w="15875">
              <a:solidFill>
                <a:srgbClr val="006666"/>
              </a:solidFill>
            </a:ln>
          </c:spPr>
          <c:invertIfNegative val="0"/>
          <c:cat>
            <c:numRef>
              <c:f>'Kohli (2008) t - Pa calc até 90'!$B$4:$B$72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'Kohli (2008) t - Pa calc até 90'!$L$4:$L$72</c:f>
              <c:numCache>
                <c:formatCode>0.000</c:formatCode>
                <c:ptCount val="69"/>
                <c:pt idx="0">
                  <c:v>1.7653943774771974E-4</c:v>
                </c:pt>
                <c:pt idx="1">
                  <c:v>-4.4470751292254787E-5</c:v>
                </c:pt>
                <c:pt idx="2">
                  <c:v>9.0275170917563741E-4</c:v>
                </c:pt>
                <c:pt idx="3">
                  <c:v>-5.0831244455175459E-4</c:v>
                </c:pt>
                <c:pt idx="4">
                  <c:v>2.939984788034308E-3</c:v>
                </c:pt>
                <c:pt idx="5">
                  <c:v>5.8786913209311837E-3</c:v>
                </c:pt>
                <c:pt idx="6">
                  <c:v>-3.2286183596119217E-4</c:v>
                </c:pt>
                <c:pt idx="7">
                  <c:v>-1.8245181744968011E-4</c:v>
                </c:pt>
                <c:pt idx="8">
                  <c:v>-2.2251947331908676E-3</c:v>
                </c:pt>
                <c:pt idx="9">
                  <c:v>4.3639564551720161E-4</c:v>
                </c:pt>
                <c:pt idx="10">
                  <c:v>-1.3985468547695215E-3</c:v>
                </c:pt>
                <c:pt idx="11">
                  <c:v>1.6202128366091324E-3</c:v>
                </c:pt>
                <c:pt idx="12">
                  <c:v>-1.4735057840916329E-4</c:v>
                </c:pt>
                <c:pt idx="13">
                  <c:v>-4.2467580551602791E-4</c:v>
                </c:pt>
                <c:pt idx="14">
                  <c:v>1.5013757462837907E-3</c:v>
                </c:pt>
                <c:pt idx="15">
                  <c:v>6.3484637026932811E-4</c:v>
                </c:pt>
                <c:pt idx="16">
                  <c:v>1.9244494104235261E-3</c:v>
                </c:pt>
                <c:pt idx="17">
                  <c:v>4.444172313889912E-4</c:v>
                </c:pt>
                <c:pt idx="18">
                  <c:v>-1.0358639875981583E-3</c:v>
                </c:pt>
                <c:pt idx="19">
                  <c:v>2.2815933265016287E-5</c:v>
                </c:pt>
                <c:pt idx="20">
                  <c:v>-7.8743763718007172E-5</c:v>
                </c:pt>
                <c:pt idx="21">
                  <c:v>-5.772651994813941E-6</c:v>
                </c:pt>
                <c:pt idx="22">
                  <c:v>-2.0204231781787075E-4</c:v>
                </c:pt>
                <c:pt idx="23">
                  <c:v>5.873217666488358E-4</c:v>
                </c:pt>
                <c:pt idx="24">
                  <c:v>3.2421637693973301E-4</c:v>
                </c:pt>
                <c:pt idx="25">
                  <c:v>1.028752607064948E-4</c:v>
                </c:pt>
                <c:pt idx="26">
                  <c:v>-2.6340721325389385E-3</c:v>
                </c:pt>
                <c:pt idx="27">
                  <c:v>4.7771402766054443E-3</c:v>
                </c:pt>
                <c:pt idx="28">
                  <c:v>4.096456531987936E-4</c:v>
                </c:pt>
                <c:pt idx="29">
                  <c:v>-2.1192298707252869E-4</c:v>
                </c:pt>
                <c:pt idx="30">
                  <c:v>1.012415407722041E-3</c:v>
                </c:pt>
                <c:pt idx="31">
                  <c:v>-1.6246440229748251E-3</c:v>
                </c:pt>
                <c:pt idx="32">
                  <c:v>-4.1301162434490973E-3</c:v>
                </c:pt>
                <c:pt idx="33">
                  <c:v>3.8992986497225882E-4</c:v>
                </c:pt>
                <c:pt idx="34">
                  <c:v>6.0892641180746159E-4</c:v>
                </c:pt>
                <c:pt idx="35">
                  <c:v>8.2242442869929593E-3</c:v>
                </c:pt>
                <c:pt idx="36">
                  <c:v>9.1752979615070587E-3</c:v>
                </c:pt>
                <c:pt idx="37">
                  <c:v>-7.2409619166924051E-4</c:v>
                </c:pt>
                <c:pt idx="38">
                  <c:v>-4.6246290838502608E-3</c:v>
                </c:pt>
                <c:pt idx="39">
                  <c:v>1.5513616944589157E-3</c:v>
                </c:pt>
                <c:pt idx="40">
                  <c:v>2.7031514340262498E-3</c:v>
                </c:pt>
                <c:pt idx="41">
                  <c:v>-6.1517388346878444E-3</c:v>
                </c:pt>
                <c:pt idx="42">
                  <c:v>-1.5093798097589113E-3</c:v>
                </c:pt>
                <c:pt idx="43">
                  <c:v>6.1262484455922386E-4</c:v>
                </c:pt>
                <c:pt idx="44">
                  <c:v>1.0572202647348386E-3</c:v>
                </c:pt>
                <c:pt idx="45">
                  <c:v>-1.4430065283727454E-3</c:v>
                </c:pt>
                <c:pt idx="46">
                  <c:v>-3.4579862692767576E-4</c:v>
                </c:pt>
                <c:pt idx="47">
                  <c:v>2.8705478984468024E-3</c:v>
                </c:pt>
                <c:pt idx="48">
                  <c:v>1.5770181225443541E-3</c:v>
                </c:pt>
                <c:pt idx="49">
                  <c:v>8.6242871249912528E-4</c:v>
                </c:pt>
                <c:pt idx="50">
                  <c:v>4.0500282142243317E-4</c:v>
                </c:pt>
                <c:pt idx="51">
                  <c:v>-5.679844684272491E-3</c:v>
                </c:pt>
                <c:pt idx="52">
                  <c:v>1.24734607605348E-4</c:v>
                </c:pt>
                <c:pt idx="53">
                  <c:v>-2.6971100744251999E-3</c:v>
                </c:pt>
                <c:pt idx="54">
                  <c:v>8.6094990308070198E-4</c:v>
                </c:pt>
                <c:pt idx="55">
                  <c:v>-5.6344318901740433E-4</c:v>
                </c:pt>
                <c:pt idx="56">
                  <c:v>-1.8357614277967929E-4</c:v>
                </c:pt>
                <c:pt idx="57">
                  <c:v>-5.0179556732046007E-3</c:v>
                </c:pt>
                <c:pt idx="58">
                  <c:v>-2.5290774951488692E-3</c:v>
                </c:pt>
                <c:pt idx="59">
                  <c:v>-1.1608761373852233E-3</c:v>
                </c:pt>
                <c:pt idx="60">
                  <c:v>-9.2820275956718816E-5</c:v>
                </c:pt>
                <c:pt idx="61">
                  <c:v>4.9771963276131186E-4</c:v>
                </c:pt>
                <c:pt idx="62">
                  <c:v>9.7383498908556706E-4</c:v>
                </c:pt>
                <c:pt idx="63">
                  <c:v>-2.3307247910337944E-4</c:v>
                </c:pt>
                <c:pt idx="64">
                  <c:v>-7.0145312769358671E-4</c:v>
                </c:pt>
                <c:pt idx="65">
                  <c:v>-1.9215477221447638E-4</c:v>
                </c:pt>
                <c:pt idx="66">
                  <c:v>5.6891182934618284E-4</c:v>
                </c:pt>
                <c:pt idx="67">
                  <c:v>-1.0174407192955052E-3</c:v>
                </c:pt>
                <c:pt idx="68">
                  <c:v>-2.9460999817348927E-4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006-47F6-BE55-5DB6095C1D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443584"/>
        <c:axId val="177445120"/>
      </c:barChart>
      <c:catAx>
        <c:axId val="177443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txPr>
          <a:bodyPr rot="-60000000" vert="horz"/>
          <a:lstStyle/>
          <a:p>
            <a:pPr>
              <a:defRPr/>
            </a:pPr>
            <a:endParaRPr lang="pt-BR"/>
          </a:p>
        </c:txPr>
        <c:crossAx val="177445120"/>
        <c:crosses val="autoZero"/>
        <c:auto val="1"/>
        <c:lblAlgn val="ctr"/>
        <c:lblOffset val="100"/>
        <c:tickLblSkip val="2"/>
        <c:noMultiLvlLbl val="0"/>
      </c:catAx>
      <c:valAx>
        <c:axId val="177445120"/>
        <c:scaling>
          <c:orientation val="minMax"/>
          <c:max val="4.5000000000000012E-2"/>
          <c:min val="-2.5000000000000005E-2"/>
        </c:scaling>
        <c:delete val="0"/>
        <c:axPos val="l"/>
        <c:majorGridlines/>
        <c:numFmt formatCode="0.0%" sourceLinked="0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t-BR"/>
          </a:p>
        </c:txPr>
        <c:crossAx val="177443584"/>
        <c:crosses val="autoZero"/>
        <c:crossBetween val="between"/>
      </c:valAx>
    </c:plotArea>
    <c:legend>
      <c:legendPos val="b"/>
      <c:layout/>
      <c:overlay val="0"/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'Reinsdorf (2009) - Pa calc 90'!$N$1</c:f>
              <c:strCache>
                <c:ptCount val="1"/>
                <c:pt idx="0">
                  <c:v>Efeito Termos de Troca (Reinsdorf 2009)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 w="15875">
              <a:solidFill>
                <a:schemeClr val="bg1">
                  <a:lumMod val="50000"/>
                </a:schemeClr>
              </a:solidFill>
            </a:ln>
          </c:spPr>
          <c:invertIfNegative val="0"/>
          <c:cat>
            <c:numRef>
              <c:f>'Reinsdorf (2009) - Pa calc 90'!$B$3:$B$71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'Reinsdorf (2009) - Pa calc 90'!$N$3:$N$71</c:f>
              <c:numCache>
                <c:formatCode>0.0000</c:formatCode>
                <c:ptCount val="69"/>
                <c:pt idx="0">
                  <c:v>-3.3543076380296126E-3</c:v>
                </c:pt>
                <c:pt idx="1">
                  <c:v>-1.815674386874388E-6</c:v>
                </c:pt>
                <c:pt idx="2">
                  <c:v>4.0671811133251946E-2</c:v>
                </c:pt>
                <c:pt idx="3">
                  <c:v>-1.0713100241151725E-2</c:v>
                </c:pt>
                <c:pt idx="4">
                  <c:v>-8.2487117904114157E-3</c:v>
                </c:pt>
                <c:pt idx="5">
                  <c:v>1.125806975443664E-3</c:v>
                </c:pt>
                <c:pt idx="6">
                  <c:v>1.2780795836861959E-2</c:v>
                </c:pt>
                <c:pt idx="7">
                  <c:v>-1.5776256899620967E-2</c:v>
                </c:pt>
                <c:pt idx="8">
                  <c:v>6.4422030530581853E-4</c:v>
                </c:pt>
                <c:pt idx="9">
                  <c:v>-1.0028625656418497E-3</c:v>
                </c:pt>
                <c:pt idx="10">
                  <c:v>-1.451560528478422E-3</c:v>
                </c:pt>
                <c:pt idx="11">
                  <c:v>-2.8713373731460113E-3</c:v>
                </c:pt>
                <c:pt idx="12">
                  <c:v>-3.6011153506615955E-3</c:v>
                </c:pt>
                <c:pt idx="13">
                  <c:v>-1.8055131991497644E-4</c:v>
                </c:pt>
                <c:pt idx="14">
                  <c:v>-5.507552887642546E-3</c:v>
                </c:pt>
                <c:pt idx="15">
                  <c:v>-1.1028001217977543E-3</c:v>
                </c:pt>
                <c:pt idx="16">
                  <c:v>1.0024749631423779E-2</c:v>
                </c:pt>
                <c:pt idx="17">
                  <c:v>6.7086881947135636E-4</c:v>
                </c:pt>
                <c:pt idx="18">
                  <c:v>-5.9405279959377309E-3</c:v>
                </c:pt>
                <c:pt idx="19">
                  <c:v>-1.4186935324988223E-3</c:v>
                </c:pt>
                <c:pt idx="20">
                  <c:v>-3.1515301118427235E-3</c:v>
                </c:pt>
                <c:pt idx="21">
                  <c:v>2.9327502146700856E-3</c:v>
                </c:pt>
                <c:pt idx="22">
                  <c:v>6.5436271181974863E-3</c:v>
                </c:pt>
                <c:pt idx="23">
                  <c:v>-4.495166979816478E-3</c:v>
                </c:pt>
                <c:pt idx="24">
                  <c:v>3.5281055600243225E-4</c:v>
                </c:pt>
                <c:pt idx="25">
                  <c:v>9.5338530730701906E-3</c:v>
                </c:pt>
                <c:pt idx="26">
                  <c:v>-1.8291128152445681E-2</c:v>
                </c:pt>
                <c:pt idx="27">
                  <c:v>-4.8739240384043491E-3</c:v>
                </c:pt>
                <c:pt idx="28">
                  <c:v>9.1007780728605565E-3</c:v>
                </c:pt>
                <c:pt idx="29">
                  <c:v>1.1343220531837015E-2</c:v>
                </c:pt>
                <c:pt idx="30">
                  <c:v>-1.1679972819988796E-2</c:v>
                </c:pt>
                <c:pt idx="31">
                  <c:v>-6.2826679256095912E-3</c:v>
                </c:pt>
                <c:pt idx="32">
                  <c:v>-1.807964371514648E-2</c:v>
                </c:pt>
                <c:pt idx="33">
                  <c:v>-1.3751214433241465E-2</c:v>
                </c:pt>
                <c:pt idx="34">
                  <c:v>-2.5462692199984499E-3</c:v>
                </c:pt>
                <c:pt idx="35">
                  <c:v>-8.4590049695164109E-4</c:v>
                </c:pt>
                <c:pt idx="36">
                  <c:v>5.9648236566063407E-3</c:v>
                </c:pt>
                <c:pt idx="37">
                  <c:v>-4.3384801050804873E-3</c:v>
                </c:pt>
                <c:pt idx="38">
                  <c:v>2.2796749014226084E-2</c:v>
                </c:pt>
                <c:pt idx="39">
                  <c:v>-8.9281209548562075E-3</c:v>
                </c:pt>
                <c:pt idx="40">
                  <c:v>6.4640042902993512E-3</c:v>
                </c:pt>
                <c:pt idx="41">
                  <c:v>-4.0767072225579796E-3</c:v>
                </c:pt>
                <c:pt idx="42">
                  <c:v>-8.6555449970851135E-3</c:v>
                </c:pt>
                <c:pt idx="43">
                  <c:v>6.3497458114695439E-3</c:v>
                </c:pt>
                <c:pt idx="44">
                  <c:v>5.4011355235039837E-3</c:v>
                </c:pt>
                <c:pt idx="45">
                  <c:v>1.2163629898209437E-3</c:v>
                </c:pt>
                <c:pt idx="46">
                  <c:v>4.0915954480136305E-3</c:v>
                </c:pt>
                <c:pt idx="47">
                  <c:v>4.5429792329989499E-3</c:v>
                </c:pt>
                <c:pt idx="48">
                  <c:v>8.7389971022606993E-4</c:v>
                </c:pt>
                <c:pt idx="49">
                  <c:v>-4.8536614936379113E-4</c:v>
                </c:pt>
                <c:pt idx="50">
                  <c:v>-1.870927252886131E-3</c:v>
                </c:pt>
                <c:pt idx="51">
                  <c:v>-8.097802963249915E-3</c:v>
                </c:pt>
                <c:pt idx="52">
                  <c:v>-4.7872246714048836E-3</c:v>
                </c:pt>
                <c:pt idx="53">
                  <c:v>-2.150397388439466E-3</c:v>
                </c:pt>
                <c:pt idx="54">
                  <c:v>2.328462409469254E-3</c:v>
                </c:pt>
                <c:pt idx="55">
                  <c:v>-1.7620188414398516E-3</c:v>
                </c:pt>
                <c:pt idx="56">
                  <c:v>5.4138141521056027E-3</c:v>
                </c:pt>
                <c:pt idx="57">
                  <c:v>2.0262120974317178E-4</c:v>
                </c:pt>
                <c:pt idx="58">
                  <c:v>1.0361864163300361E-2</c:v>
                </c:pt>
                <c:pt idx="59">
                  <c:v>2.4671739310252621E-3</c:v>
                </c:pt>
                <c:pt idx="60">
                  <c:v>4.0708784594254265E-3</c:v>
                </c:pt>
                <c:pt idx="61">
                  <c:v>-5.7665395751799284E-4</c:v>
                </c:pt>
                <c:pt idx="62">
                  <c:v>1.522674900865764E-2</c:v>
                </c:pt>
                <c:pt idx="63">
                  <c:v>8.1469631295038019E-3</c:v>
                </c:pt>
                <c:pt idx="64">
                  <c:v>-4.7521483956512265E-3</c:v>
                </c:pt>
                <c:pt idx="65">
                  <c:v>-3.0990499091869132E-3</c:v>
                </c:pt>
                <c:pt idx="66">
                  <c:v>-5.5276592666166739E-3</c:v>
                </c:pt>
                <c:pt idx="67">
                  <c:v>-1.0304216184219856E-2</c:v>
                </c:pt>
                <c:pt idx="68">
                  <c:v>-1.4007845402308589E-3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640-47F9-8F0F-4C04B5C9C54C}"/>
            </c:ext>
          </c:extLst>
        </c:ser>
        <c:ser>
          <c:idx val="1"/>
          <c:order val="1"/>
          <c:tx>
            <c:strRef>
              <c:f>'Reinsdorf (2009) - Pa calc 90'!$O$1</c:f>
              <c:strCache>
                <c:ptCount val="1"/>
                <c:pt idx="0">
                  <c:v>Efeito Preços Relativos (Reinsdorf 2009)</c:v>
                </c:pt>
              </c:strCache>
            </c:strRef>
          </c:tx>
          <c:spPr>
            <a:solidFill>
              <a:srgbClr val="006666"/>
            </a:solidFill>
            <a:ln w="15875">
              <a:solidFill>
                <a:srgbClr val="006666"/>
              </a:solidFill>
            </a:ln>
          </c:spPr>
          <c:invertIfNegative val="0"/>
          <c:cat>
            <c:numRef>
              <c:f>'Reinsdorf (2009) - Pa calc 90'!$B$3:$B$71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'Reinsdorf (2009) - Pa calc 90'!$O$3:$O$71</c:f>
              <c:numCache>
                <c:formatCode>0.0000</c:formatCode>
                <c:ptCount val="69"/>
                <c:pt idx="0">
                  <c:v>1.7493328794437253E-4</c:v>
                </c:pt>
                <c:pt idx="1">
                  <c:v>-4.5277689167889382E-5</c:v>
                </c:pt>
                <c:pt idx="2">
                  <c:v>8.7773468056699775E-4</c:v>
                </c:pt>
                <c:pt idx="3">
                  <c:v>-5.0062174343553268E-4</c:v>
                </c:pt>
                <c:pt idx="4">
                  <c:v>3.0996728551465048E-3</c:v>
                </c:pt>
                <c:pt idx="5">
                  <c:v>4.4461061032713507E-3</c:v>
                </c:pt>
                <c:pt idx="6">
                  <c:v>-2.9027477959262427E-4</c:v>
                </c:pt>
                <c:pt idx="7">
                  <c:v>-1.845870879037577E-4</c:v>
                </c:pt>
                <c:pt idx="8">
                  <c:v>-2.5066041747677575E-3</c:v>
                </c:pt>
                <c:pt idx="9">
                  <c:v>4.5310065838698947E-4</c:v>
                </c:pt>
                <c:pt idx="10">
                  <c:v>-1.1626769012628706E-3</c:v>
                </c:pt>
                <c:pt idx="11">
                  <c:v>1.8461659092381126E-3</c:v>
                </c:pt>
                <c:pt idx="12">
                  <c:v>-1.4634784698248389E-4</c:v>
                </c:pt>
                <c:pt idx="13">
                  <c:v>-4.0278293297633759E-4</c:v>
                </c:pt>
                <c:pt idx="14">
                  <c:v>1.5872518395665654E-3</c:v>
                </c:pt>
                <c:pt idx="15">
                  <c:v>6.9146143593204099E-4</c:v>
                </c:pt>
                <c:pt idx="16">
                  <c:v>1.7328980599748988E-3</c:v>
                </c:pt>
                <c:pt idx="17">
                  <c:v>4.3996904303720083E-4</c:v>
                </c:pt>
                <c:pt idx="18">
                  <c:v>-1.1146847700122622E-3</c:v>
                </c:pt>
                <c:pt idx="19">
                  <c:v>2.3295048250035094E-5</c:v>
                </c:pt>
                <c:pt idx="20">
                  <c:v>-7.8335609783229893E-5</c:v>
                </c:pt>
                <c:pt idx="21">
                  <c:v>-5.6292623238299164E-6</c:v>
                </c:pt>
                <c:pt idx="22">
                  <c:v>-1.9725894332643274E-4</c:v>
                </c:pt>
                <c:pt idx="23">
                  <c:v>5.9736764805474281E-4</c:v>
                </c:pt>
                <c:pt idx="24">
                  <c:v>3.2754915128191809E-4</c:v>
                </c:pt>
                <c:pt idx="25">
                  <c:v>1.0333019818726718E-4</c:v>
                </c:pt>
                <c:pt idx="26">
                  <c:v>-2.5733154395520671E-3</c:v>
                </c:pt>
                <c:pt idx="27">
                  <c:v>5.0905591461171832E-3</c:v>
                </c:pt>
                <c:pt idx="28">
                  <c:v>4.1317761408304454E-4</c:v>
                </c:pt>
                <c:pt idx="29">
                  <c:v>-2.0858012384891261E-4</c:v>
                </c:pt>
                <c:pt idx="30">
                  <c:v>1.0566559747992599E-3</c:v>
                </c:pt>
                <c:pt idx="31">
                  <c:v>-1.562969222952673E-3</c:v>
                </c:pt>
                <c:pt idx="32">
                  <c:v>-3.7703027355472361E-3</c:v>
                </c:pt>
                <c:pt idx="33">
                  <c:v>4.1023737130845705E-4</c:v>
                </c:pt>
                <c:pt idx="34">
                  <c:v>6.3659475762209026E-4</c:v>
                </c:pt>
                <c:pt idx="35">
                  <c:v>7.045223890518041E-3</c:v>
                </c:pt>
                <c:pt idx="36">
                  <c:v>8.5326943385481049E-3</c:v>
                </c:pt>
                <c:pt idx="37">
                  <c:v>-7.2893009128256335E-4</c:v>
                </c:pt>
                <c:pt idx="38">
                  <c:v>-5.0661295104451427E-3</c:v>
                </c:pt>
                <c:pt idx="39">
                  <c:v>1.5164456541064196E-3</c:v>
                </c:pt>
                <c:pt idx="40">
                  <c:v>2.6385784773040799E-3</c:v>
                </c:pt>
                <c:pt idx="41">
                  <c:v>-6.7310385923607672E-3</c:v>
                </c:pt>
                <c:pt idx="42">
                  <c:v>-1.6051780861017963E-3</c:v>
                </c:pt>
                <c:pt idx="43">
                  <c:v>5.8867834873861657E-4</c:v>
                </c:pt>
                <c:pt idx="44">
                  <c:v>1.0350312315414367E-3</c:v>
                </c:pt>
                <c:pt idx="45">
                  <c:v>-1.5195865928592811E-3</c:v>
                </c:pt>
                <c:pt idx="46">
                  <c:v>-3.6338542175462442E-4</c:v>
                </c:pt>
                <c:pt idx="47">
                  <c:v>3.1173434703299723E-3</c:v>
                </c:pt>
                <c:pt idx="48">
                  <c:v>1.6439346857221033E-3</c:v>
                </c:pt>
                <c:pt idx="49">
                  <c:v>8.7684176613701662E-4</c:v>
                </c:pt>
                <c:pt idx="50">
                  <c:v>4.0847194398308456E-4</c:v>
                </c:pt>
                <c:pt idx="51">
                  <c:v>-4.8916290394900039E-3</c:v>
                </c:pt>
                <c:pt idx="52">
                  <c:v>1.250789018596663E-4</c:v>
                </c:pt>
                <c:pt idx="53">
                  <c:v>-2.5378408476813509E-3</c:v>
                </c:pt>
                <c:pt idx="54">
                  <c:v>8.1843640977214446E-4</c:v>
                </c:pt>
                <c:pt idx="55">
                  <c:v>-5.7065037923163884E-4</c:v>
                </c:pt>
                <c:pt idx="56">
                  <c:v>-1.8407069335392358E-4</c:v>
                </c:pt>
                <c:pt idx="57">
                  <c:v>-5.4070534806099401E-3</c:v>
                </c:pt>
                <c:pt idx="58">
                  <c:v>-2.6509898956518642E-3</c:v>
                </c:pt>
                <c:pt idx="59">
                  <c:v>-1.2117563705259899E-3</c:v>
                </c:pt>
                <c:pt idx="60">
                  <c:v>-9.0584489191748171E-5</c:v>
                </c:pt>
                <c:pt idx="61">
                  <c:v>5.2974075529955901E-4</c:v>
                </c:pt>
                <c:pt idx="62">
                  <c:v>1.0208389884141234E-3</c:v>
                </c:pt>
                <c:pt idx="63">
                  <c:v>-2.2957756248352746E-4</c:v>
                </c:pt>
                <c:pt idx="64">
                  <c:v>-6.8366024010665081E-4</c:v>
                </c:pt>
                <c:pt idx="65">
                  <c:v>-1.9135483794329163E-4</c:v>
                </c:pt>
                <c:pt idx="66">
                  <c:v>5.7503575768646489E-4</c:v>
                </c:pt>
                <c:pt idx="67">
                  <c:v>-9.7472281446097883E-4</c:v>
                </c:pt>
                <c:pt idx="68">
                  <c:v>-3.0690254461515621E-4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640-47F9-8F0F-4C04B5C9C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7474944"/>
        <c:axId val="177480832"/>
      </c:barChart>
      <c:catAx>
        <c:axId val="17747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txPr>
          <a:bodyPr rot="-60000000" vert="horz"/>
          <a:lstStyle/>
          <a:p>
            <a:pPr>
              <a:defRPr/>
            </a:pPr>
            <a:endParaRPr lang="pt-BR"/>
          </a:p>
        </c:txPr>
        <c:crossAx val="177480832"/>
        <c:crosses val="autoZero"/>
        <c:auto val="1"/>
        <c:lblAlgn val="ctr"/>
        <c:lblOffset val="100"/>
        <c:tickLblSkip val="2"/>
        <c:noMultiLvlLbl val="0"/>
      </c:catAx>
      <c:valAx>
        <c:axId val="177480832"/>
        <c:scaling>
          <c:orientation val="minMax"/>
          <c:min val="-2.5000000000000005E-2"/>
        </c:scaling>
        <c:delete val="0"/>
        <c:axPos val="l"/>
        <c:majorGridlines/>
        <c:numFmt formatCode="0.0%" sourceLinked="0"/>
        <c:majorTickMark val="none"/>
        <c:minorTickMark val="none"/>
        <c:tickLblPos val="nextTo"/>
        <c:txPr>
          <a:bodyPr rot="-60000000" vert="horz"/>
          <a:lstStyle/>
          <a:p>
            <a:pPr>
              <a:defRPr/>
            </a:pPr>
            <a:endParaRPr lang="pt-BR"/>
          </a:p>
        </c:txPr>
        <c:crossAx val="177474944"/>
        <c:crosses val="autoZero"/>
        <c:crossBetween val="between"/>
      </c:valAx>
    </c:plotArea>
    <c:legend>
      <c:legendPos val="b"/>
      <c:layout/>
      <c:overlay val="0"/>
      <c:txPr>
        <a:bodyPr rot="0" vert="horz"/>
        <a:lstStyle/>
        <a:p>
          <a:pPr>
            <a:defRPr/>
          </a:pPr>
          <a:endParaRPr lang="pt-BR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'Kohli (2008) t - Pa calc até 90'!$K$1</c:f>
              <c:strCache>
                <c:ptCount val="1"/>
                <c:pt idx="0">
                  <c:v>Efeito Termos de Troca (Kohli 2008)</c:v>
                </c:pt>
              </c:strCache>
            </c:strRef>
          </c:tx>
          <c:spPr>
            <a:ln>
              <a:solidFill>
                <a:srgbClr val="006666"/>
              </a:solidFill>
            </a:ln>
          </c:spPr>
          <c:marker>
            <c:symbol val="none"/>
          </c:marker>
          <c:cat>
            <c:numRef>
              <c:f>'Kohli (2008) t - Pa calc até 90'!$B$4:$B$72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'Kohli (2008) t - Pa calc até 90'!$K$4:$K$72</c:f>
              <c:numCache>
                <c:formatCode>0.000</c:formatCode>
                <c:ptCount val="69"/>
                <c:pt idx="0">
                  <c:v>-3.4161333340741629E-3</c:v>
                </c:pt>
                <c:pt idx="1">
                  <c:v>-1.7517209637762545E-6</c:v>
                </c:pt>
                <c:pt idx="2">
                  <c:v>4.2577615860295397E-2</c:v>
                </c:pt>
                <c:pt idx="3">
                  <c:v>-1.1040494837542176E-2</c:v>
                </c:pt>
                <c:pt idx="4">
                  <c:v>-7.4251210597166698E-3</c:v>
                </c:pt>
                <c:pt idx="5">
                  <c:v>2.0253112554004206E-3</c:v>
                </c:pt>
                <c:pt idx="6">
                  <c:v>1.5837100950750537E-2</c:v>
                </c:pt>
                <c:pt idx="7">
                  <c:v>-1.5385020534640729E-2</c:v>
                </c:pt>
                <c:pt idx="8">
                  <c:v>5.1000232009591653E-4</c:v>
                </c:pt>
                <c:pt idx="9">
                  <c:v>-9.307007158202514E-4</c:v>
                </c:pt>
                <c:pt idx="10">
                  <c:v>-2.1257371501439723E-3</c:v>
                </c:pt>
                <c:pt idx="11">
                  <c:v>-2.2234553978466368E-3</c:v>
                </c:pt>
                <c:pt idx="12">
                  <c:v>-3.6500983718730819E-3</c:v>
                </c:pt>
                <c:pt idx="13">
                  <c:v>-2.0090289921692033E-4</c:v>
                </c:pt>
                <c:pt idx="14">
                  <c:v>-4.9317819303566941E-3</c:v>
                </c:pt>
                <c:pt idx="15">
                  <c:v>-9.3180117544818778E-4</c:v>
                </c:pt>
                <c:pt idx="16">
                  <c:v>1.2388980665300102E-2</c:v>
                </c:pt>
                <c:pt idx="17">
                  <c:v>6.8452267922406611E-4</c:v>
                </c:pt>
                <c:pt idx="18">
                  <c:v>-5.137588497062571E-3</c:v>
                </c:pt>
                <c:pt idx="19">
                  <c:v>-1.3610992342341093E-3</c:v>
                </c:pt>
                <c:pt idx="20">
                  <c:v>-3.1841508460477902E-3</c:v>
                </c:pt>
                <c:pt idx="21">
                  <c:v>3.0844447973705728E-3</c:v>
                </c:pt>
                <c:pt idx="22">
                  <c:v>6.8635842819539548E-3</c:v>
                </c:pt>
                <c:pt idx="23">
                  <c:v>-4.3450259051405022E-3</c:v>
                </c:pt>
                <c:pt idx="24">
                  <c:v>3.4567921549725388E-4</c:v>
                </c:pt>
                <c:pt idx="25">
                  <c:v>9.4452051335368967E-3</c:v>
                </c:pt>
                <c:pt idx="26">
                  <c:v>-1.9141947865193153E-2</c:v>
                </c:pt>
                <c:pt idx="27">
                  <c:v>-4.2975010571292063E-3</c:v>
                </c:pt>
                <c:pt idx="28">
                  <c:v>8.941647784297152E-3</c:v>
                </c:pt>
                <c:pt idx="29">
                  <c:v>1.1699093456863133E-2</c:v>
                </c:pt>
                <c:pt idx="30">
                  <c:v>-1.0719188468494041E-2</c:v>
                </c:pt>
                <c:pt idx="31">
                  <c:v>-6.7898123553457642E-3</c:v>
                </c:pt>
                <c:pt idx="32">
                  <c:v>-2.171513331548806E-2</c:v>
                </c:pt>
                <c:pt idx="33">
                  <c:v>-1.2425693283400086E-2</c:v>
                </c:pt>
                <c:pt idx="34">
                  <c:v>-2.3311758415079389E-3</c:v>
                </c:pt>
                <c:pt idx="35">
                  <c:v>-1.1624486251923549E-3</c:v>
                </c:pt>
                <c:pt idx="36">
                  <c:v>6.9085496264541307E-3</c:v>
                </c:pt>
                <c:pt idx="37">
                  <c:v>-4.2808800084248753E-3</c:v>
                </c:pt>
                <c:pt idx="38">
                  <c:v>1.9002192453665377E-2</c:v>
                </c:pt>
                <c:pt idx="39">
                  <c:v>-9.3404827700444074E-3</c:v>
                </c:pt>
                <c:pt idx="40">
                  <c:v>6.7839423657920792E-3</c:v>
                </c:pt>
                <c:pt idx="41">
                  <c:v>-3.4138046889669749E-3</c:v>
                </c:pt>
                <c:pt idx="42">
                  <c:v>-7.6594455449473676E-3</c:v>
                </c:pt>
                <c:pt idx="43">
                  <c:v>6.8785719077187838E-3</c:v>
                </c:pt>
                <c:pt idx="44">
                  <c:v>5.6352438649527594E-3</c:v>
                </c:pt>
                <c:pt idx="45">
                  <c:v>1.0978098686702639E-3</c:v>
                </c:pt>
                <c:pt idx="46">
                  <c:v>3.7078839433335813E-3</c:v>
                </c:pt>
                <c:pt idx="47">
                  <c:v>3.8603175813553109E-3</c:v>
                </c:pt>
                <c:pt idx="48">
                  <c:v>8.0465659428700302E-4</c:v>
                </c:pt>
                <c:pt idx="49">
                  <c:v>-4.6958304655379297E-4</c:v>
                </c:pt>
                <c:pt idx="50">
                  <c:v>-1.8392890017523836E-3</c:v>
                </c:pt>
                <c:pt idx="51">
                  <c:v>-1.0998519862814551E-2</c:v>
                </c:pt>
                <c:pt idx="52">
                  <c:v>-4.7605673772804624E-3</c:v>
                </c:pt>
                <c:pt idx="53">
                  <c:v>-2.4318054228435857E-3</c:v>
                </c:pt>
                <c:pt idx="54">
                  <c:v>2.5788519723520791E-3</c:v>
                </c:pt>
                <c:pt idx="55">
                  <c:v>-1.7178735188725549E-3</c:v>
                </c:pt>
                <c:pt idx="56">
                  <c:v>5.3844797619667303E-3</c:v>
                </c:pt>
                <c:pt idx="57">
                  <c:v>1.7482557082833705E-4</c:v>
                </c:pt>
                <c:pt idx="58">
                  <c:v>9.4355430155173073E-3</c:v>
                </c:pt>
                <c:pt idx="59">
                  <c:v>2.265675568362401E-3</c:v>
                </c:pt>
                <c:pt idx="60">
                  <c:v>4.2749902522750969E-3</c:v>
                </c:pt>
                <c:pt idx="61">
                  <c:v>-5.0969336999494394E-4</c:v>
                </c:pt>
                <c:pt idx="62">
                  <c:v>1.3858173750266572E-2</c:v>
                </c:pt>
                <c:pt idx="63">
                  <c:v>8.3957839402603578E-3</c:v>
                </c:pt>
                <c:pt idx="64">
                  <c:v>-5.0034953817110085E-3</c:v>
                </c:pt>
                <c:pt idx="65">
                  <c:v>-3.1249547392300744E-3</c:v>
                </c:pt>
                <c:pt idx="66">
                  <c:v>-5.4103237906502925E-3</c:v>
                </c:pt>
                <c:pt idx="67">
                  <c:v>-1.1230923827155157E-2</c:v>
                </c:pt>
                <c:pt idx="68">
                  <c:v>-1.2915225064036894E-3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AC-4A54-85BF-A6466E2CF4D6}"/>
            </c:ext>
          </c:extLst>
        </c:ser>
        <c:ser>
          <c:idx val="1"/>
          <c:order val="1"/>
          <c:tx>
            <c:strRef>
              <c:f>'Reinsdorf (2009) - Pa calc 90'!$N$1</c:f>
              <c:strCache>
                <c:ptCount val="1"/>
                <c:pt idx="0">
                  <c:v>Efeito Termos de Troca (Reinsdorf 2009)</c:v>
                </c:pt>
              </c:strCache>
            </c:strRef>
          </c:tx>
          <c:spPr>
            <a:ln>
              <a:solidFill>
                <a:schemeClr val="bg1">
                  <a:lumMod val="50000"/>
                </a:schemeClr>
              </a:solidFill>
              <a:prstDash val="sysDash"/>
            </a:ln>
          </c:spPr>
          <c:marker>
            <c:symbol val="none"/>
          </c:marker>
          <c:cat>
            <c:numRef>
              <c:f>'Kohli (2008) t - Pa calc até 90'!$B$4:$B$72</c:f>
              <c:numCache>
                <c:formatCode>General</c:formatCode>
                <c:ptCount val="69"/>
                <c:pt idx="0">
                  <c:v>1948</c:v>
                </c:pt>
                <c:pt idx="1">
                  <c:v>1949</c:v>
                </c:pt>
                <c:pt idx="2">
                  <c:v>1950</c:v>
                </c:pt>
                <c:pt idx="3">
                  <c:v>1951</c:v>
                </c:pt>
                <c:pt idx="4">
                  <c:v>1952</c:v>
                </c:pt>
                <c:pt idx="5">
                  <c:v>1953</c:v>
                </c:pt>
                <c:pt idx="6">
                  <c:v>1954</c:v>
                </c:pt>
                <c:pt idx="7">
                  <c:v>1955</c:v>
                </c:pt>
                <c:pt idx="8">
                  <c:v>1956</c:v>
                </c:pt>
                <c:pt idx="9">
                  <c:v>1957</c:v>
                </c:pt>
                <c:pt idx="10">
                  <c:v>1958</c:v>
                </c:pt>
                <c:pt idx="11">
                  <c:v>1959</c:v>
                </c:pt>
                <c:pt idx="12">
                  <c:v>1960</c:v>
                </c:pt>
                <c:pt idx="13">
                  <c:v>1961</c:v>
                </c:pt>
                <c:pt idx="14">
                  <c:v>1962</c:v>
                </c:pt>
                <c:pt idx="15">
                  <c:v>1963</c:v>
                </c:pt>
                <c:pt idx="16">
                  <c:v>1964</c:v>
                </c:pt>
                <c:pt idx="17">
                  <c:v>1965</c:v>
                </c:pt>
                <c:pt idx="18">
                  <c:v>1966</c:v>
                </c:pt>
                <c:pt idx="19">
                  <c:v>1967</c:v>
                </c:pt>
                <c:pt idx="20">
                  <c:v>1968</c:v>
                </c:pt>
                <c:pt idx="21">
                  <c:v>1969</c:v>
                </c:pt>
                <c:pt idx="22">
                  <c:v>1970</c:v>
                </c:pt>
                <c:pt idx="23">
                  <c:v>1971</c:v>
                </c:pt>
                <c:pt idx="24">
                  <c:v>1972</c:v>
                </c:pt>
                <c:pt idx="25">
                  <c:v>1973</c:v>
                </c:pt>
                <c:pt idx="26">
                  <c:v>1974</c:v>
                </c:pt>
                <c:pt idx="27">
                  <c:v>1975</c:v>
                </c:pt>
                <c:pt idx="28">
                  <c:v>1976</c:v>
                </c:pt>
                <c:pt idx="29">
                  <c:v>1977</c:v>
                </c:pt>
                <c:pt idx="30">
                  <c:v>1978</c:v>
                </c:pt>
                <c:pt idx="31">
                  <c:v>1979</c:v>
                </c:pt>
                <c:pt idx="32">
                  <c:v>1980</c:v>
                </c:pt>
                <c:pt idx="33">
                  <c:v>1981</c:v>
                </c:pt>
                <c:pt idx="34">
                  <c:v>1982</c:v>
                </c:pt>
                <c:pt idx="35">
                  <c:v>1983</c:v>
                </c:pt>
                <c:pt idx="36">
                  <c:v>1984</c:v>
                </c:pt>
                <c:pt idx="37">
                  <c:v>1985</c:v>
                </c:pt>
                <c:pt idx="38">
                  <c:v>1986</c:v>
                </c:pt>
                <c:pt idx="39">
                  <c:v>1987</c:v>
                </c:pt>
                <c:pt idx="40">
                  <c:v>1988</c:v>
                </c:pt>
                <c:pt idx="41">
                  <c:v>1989</c:v>
                </c:pt>
                <c:pt idx="42">
                  <c:v>1990</c:v>
                </c:pt>
                <c:pt idx="43">
                  <c:v>1991</c:v>
                </c:pt>
                <c:pt idx="44">
                  <c:v>1992</c:v>
                </c:pt>
                <c:pt idx="45">
                  <c:v>1993</c:v>
                </c:pt>
                <c:pt idx="46">
                  <c:v>1994</c:v>
                </c:pt>
                <c:pt idx="47">
                  <c:v>1995</c:v>
                </c:pt>
                <c:pt idx="48">
                  <c:v>1996</c:v>
                </c:pt>
                <c:pt idx="49">
                  <c:v>1997</c:v>
                </c:pt>
                <c:pt idx="50">
                  <c:v>1998</c:v>
                </c:pt>
                <c:pt idx="51">
                  <c:v>1999</c:v>
                </c:pt>
                <c:pt idx="52">
                  <c:v>2000</c:v>
                </c:pt>
                <c:pt idx="53">
                  <c:v>2001</c:v>
                </c:pt>
                <c:pt idx="54">
                  <c:v>2002</c:v>
                </c:pt>
                <c:pt idx="55">
                  <c:v>2003</c:v>
                </c:pt>
                <c:pt idx="56">
                  <c:v>2004</c:v>
                </c:pt>
                <c:pt idx="57">
                  <c:v>2005</c:v>
                </c:pt>
                <c:pt idx="58">
                  <c:v>2006</c:v>
                </c:pt>
                <c:pt idx="59">
                  <c:v>2007</c:v>
                </c:pt>
                <c:pt idx="60">
                  <c:v>2008</c:v>
                </c:pt>
                <c:pt idx="61">
                  <c:v>2009</c:v>
                </c:pt>
                <c:pt idx="62">
                  <c:v>2010</c:v>
                </c:pt>
                <c:pt idx="63">
                  <c:v>2011</c:v>
                </c:pt>
                <c:pt idx="64">
                  <c:v>2012</c:v>
                </c:pt>
                <c:pt idx="65">
                  <c:v>2013</c:v>
                </c:pt>
                <c:pt idx="66">
                  <c:v>2014</c:v>
                </c:pt>
                <c:pt idx="67">
                  <c:v>2015</c:v>
                </c:pt>
                <c:pt idx="68">
                  <c:v>2016</c:v>
                </c:pt>
              </c:numCache>
            </c:numRef>
          </c:cat>
          <c:val>
            <c:numRef>
              <c:f>'Reinsdorf (2009) - Pa calc 90'!$N$3:$N$71</c:f>
              <c:numCache>
                <c:formatCode>0.0000</c:formatCode>
                <c:ptCount val="69"/>
                <c:pt idx="0">
                  <c:v>-3.3543076380296126E-3</c:v>
                </c:pt>
                <c:pt idx="1">
                  <c:v>-1.815674386874388E-6</c:v>
                </c:pt>
                <c:pt idx="2">
                  <c:v>4.0671811133251946E-2</c:v>
                </c:pt>
                <c:pt idx="3">
                  <c:v>-1.0713100241151725E-2</c:v>
                </c:pt>
                <c:pt idx="4">
                  <c:v>-8.2487117904114157E-3</c:v>
                </c:pt>
                <c:pt idx="5">
                  <c:v>1.125806975443664E-3</c:v>
                </c:pt>
                <c:pt idx="6">
                  <c:v>1.2780795836861959E-2</c:v>
                </c:pt>
                <c:pt idx="7">
                  <c:v>-1.5776256899620967E-2</c:v>
                </c:pt>
                <c:pt idx="8">
                  <c:v>6.4422030530581853E-4</c:v>
                </c:pt>
                <c:pt idx="9">
                  <c:v>-1.0028625656418497E-3</c:v>
                </c:pt>
                <c:pt idx="10">
                  <c:v>-1.451560528478422E-3</c:v>
                </c:pt>
                <c:pt idx="11">
                  <c:v>-2.8713373731460113E-3</c:v>
                </c:pt>
                <c:pt idx="12">
                  <c:v>-3.6011153506615955E-3</c:v>
                </c:pt>
                <c:pt idx="13">
                  <c:v>-1.8055131991497644E-4</c:v>
                </c:pt>
                <c:pt idx="14">
                  <c:v>-5.507552887642546E-3</c:v>
                </c:pt>
                <c:pt idx="15">
                  <c:v>-1.1028001217977543E-3</c:v>
                </c:pt>
                <c:pt idx="16">
                  <c:v>1.0024749631423779E-2</c:v>
                </c:pt>
                <c:pt idx="17">
                  <c:v>6.7086881947135636E-4</c:v>
                </c:pt>
                <c:pt idx="18">
                  <c:v>-5.9405279959377309E-3</c:v>
                </c:pt>
                <c:pt idx="19">
                  <c:v>-1.4186935324988223E-3</c:v>
                </c:pt>
                <c:pt idx="20">
                  <c:v>-3.1515301118427235E-3</c:v>
                </c:pt>
                <c:pt idx="21">
                  <c:v>2.9327502146700856E-3</c:v>
                </c:pt>
                <c:pt idx="22">
                  <c:v>6.5436271181974863E-3</c:v>
                </c:pt>
                <c:pt idx="23">
                  <c:v>-4.495166979816478E-3</c:v>
                </c:pt>
                <c:pt idx="24">
                  <c:v>3.5281055600243225E-4</c:v>
                </c:pt>
                <c:pt idx="25">
                  <c:v>9.5338530730701906E-3</c:v>
                </c:pt>
                <c:pt idx="26">
                  <c:v>-1.8291128152445681E-2</c:v>
                </c:pt>
                <c:pt idx="27">
                  <c:v>-4.8739240384043491E-3</c:v>
                </c:pt>
                <c:pt idx="28">
                  <c:v>9.1007780728605565E-3</c:v>
                </c:pt>
                <c:pt idx="29">
                  <c:v>1.1343220531837015E-2</c:v>
                </c:pt>
                <c:pt idx="30">
                  <c:v>-1.1679972819988796E-2</c:v>
                </c:pt>
                <c:pt idx="31">
                  <c:v>-6.2826679256095912E-3</c:v>
                </c:pt>
                <c:pt idx="32">
                  <c:v>-1.807964371514648E-2</c:v>
                </c:pt>
                <c:pt idx="33">
                  <c:v>-1.3751214433241465E-2</c:v>
                </c:pt>
                <c:pt idx="34">
                  <c:v>-2.5462692199984499E-3</c:v>
                </c:pt>
                <c:pt idx="35">
                  <c:v>-8.4590049695164109E-4</c:v>
                </c:pt>
                <c:pt idx="36">
                  <c:v>5.9648236566063407E-3</c:v>
                </c:pt>
                <c:pt idx="37">
                  <c:v>-4.3384801050804873E-3</c:v>
                </c:pt>
                <c:pt idx="38">
                  <c:v>2.2796749014226084E-2</c:v>
                </c:pt>
                <c:pt idx="39">
                  <c:v>-8.9281209548562075E-3</c:v>
                </c:pt>
                <c:pt idx="40">
                  <c:v>6.4640042902993512E-3</c:v>
                </c:pt>
                <c:pt idx="41">
                  <c:v>-4.0767072225579796E-3</c:v>
                </c:pt>
                <c:pt idx="42">
                  <c:v>-8.6555449970851135E-3</c:v>
                </c:pt>
                <c:pt idx="43">
                  <c:v>6.3497458114695439E-3</c:v>
                </c:pt>
                <c:pt idx="44">
                  <c:v>5.4011355235039837E-3</c:v>
                </c:pt>
                <c:pt idx="45">
                  <c:v>1.2163629898209437E-3</c:v>
                </c:pt>
                <c:pt idx="46">
                  <c:v>4.0915954480136305E-3</c:v>
                </c:pt>
                <c:pt idx="47">
                  <c:v>4.5429792329989499E-3</c:v>
                </c:pt>
                <c:pt idx="48">
                  <c:v>8.7389971022606993E-4</c:v>
                </c:pt>
                <c:pt idx="49">
                  <c:v>-4.8536614936379113E-4</c:v>
                </c:pt>
                <c:pt idx="50">
                  <c:v>-1.870927252886131E-3</c:v>
                </c:pt>
                <c:pt idx="51">
                  <c:v>-8.097802963249915E-3</c:v>
                </c:pt>
                <c:pt idx="52">
                  <c:v>-4.7872246714048836E-3</c:v>
                </c:pt>
                <c:pt idx="53">
                  <c:v>-2.150397388439466E-3</c:v>
                </c:pt>
                <c:pt idx="54">
                  <c:v>2.328462409469254E-3</c:v>
                </c:pt>
                <c:pt idx="55">
                  <c:v>-1.7620188414398516E-3</c:v>
                </c:pt>
                <c:pt idx="56">
                  <c:v>5.4138141521056027E-3</c:v>
                </c:pt>
                <c:pt idx="57">
                  <c:v>2.0262120974317178E-4</c:v>
                </c:pt>
                <c:pt idx="58">
                  <c:v>1.0361864163300361E-2</c:v>
                </c:pt>
                <c:pt idx="59">
                  <c:v>2.4671739310252621E-3</c:v>
                </c:pt>
                <c:pt idx="60">
                  <c:v>4.0708784594254265E-3</c:v>
                </c:pt>
                <c:pt idx="61">
                  <c:v>-5.7665395751799284E-4</c:v>
                </c:pt>
                <c:pt idx="62">
                  <c:v>1.522674900865764E-2</c:v>
                </c:pt>
                <c:pt idx="63">
                  <c:v>8.1469631295038019E-3</c:v>
                </c:pt>
                <c:pt idx="64">
                  <c:v>-4.7521483956512265E-3</c:v>
                </c:pt>
                <c:pt idx="65">
                  <c:v>-3.0990499091869132E-3</c:v>
                </c:pt>
                <c:pt idx="66">
                  <c:v>-5.5276592666166739E-3</c:v>
                </c:pt>
                <c:pt idx="67">
                  <c:v>-1.0304216184219856E-2</c:v>
                </c:pt>
                <c:pt idx="68">
                  <c:v>-1.4007845402308589E-3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AC-4A54-85BF-A6466E2CF4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490560"/>
        <c:axId val="177508736"/>
      </c:lineChart>
      <c:catAx>
        <c:axId val="177490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crossAx val="177508736"/>
        <c:crosses val="autoZero"/>
        <c:auto val="1"/>
        <c:lblAlgn val="ctr"/>
        <c:lblOffset val="100"/>
        <c:tickLblSkip val="2"/>
        <c:noMultiLvlLbl val="0"/>
      </c:catAx>
      <c:valAx>
        <c:axId val="177508736"/>
        <c:scaling>
          <c:orientation val="minMax"/>
        </c:scaling>
        <c:delete val="0"/>
        <c:axPos val="l"/>
        <c:majorGridlines/>
        <c:numFmt formatCode="0.0%" sourceLinked="0"/>
        <c:majorTickMark val="out"/>
        <c:minorTickMark val="none"/>
        <c:tickLblPos val="nextTo"/>
        <c:crossAx val="177490560"/>
        <c:crosses val="autoZero"/>
        <c:crossBetween val="between"/>
      </c:valAx>
    </c:plotArea>
    <c:legend>
      <c:legendPos val="b"/>
      <c:layout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6D5C0-73FC-4682-B009-3F56D703D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2918</Words>
  <Characters>15759</Characters>
  <Application>Microsoft Office Word</Application>
  <DocSecurity>4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Cordeiro Araujo</dc:creator>
  <cp:lastModifiedBy>Felipe Moraes Cornelio</cp:lastModifiedBy>
  <cp:revision>2</cp:revision>
  <dcterms:created xsi:type="dcterms:W3CDTF">2017-12-01T19:28:00Z</dcterms:created>
  <dcterms:modified xsi:type="dcterms:W3CDTF">2017-12-01T19:28:00Z</dcterms:modified>
</cp:coreProperties>
</file>